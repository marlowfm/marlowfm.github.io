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590B1" w14:textId="77777777" w:rsidR="00DE5199" w:rsidRPr="002F7F85" w:rsidRDefault="00DE5199" w:rsidP="002F7F85">
      <w:pPr>
        <w:rPr>
          <w:rFonts w:ascii="Arial" w:hAnsi="Arial" w:cs="Arial"/>
          <w:b/>
          <w:rPrChange w:id="0" w:author="Microsoft Office User" w:date="2021-02-10T11:55:00Z">
            <w:rPr>
              <w:b/>
            </w:rPr>
          </w:rPrChange>
        </w:rPr>
      </w:pPr>
    </w:p>
    <w:p w14:paraId="48C70471" w14:textId="1A7B7F41" w:rsidR="00DE5199" w:rsidRPr="000C5F7C" w:rsidRDefault="00DE5199">
      <w:pPr>
        <w:jc w:val="center"/>
        <w:rPr>
          <w:rFonts w:ascii="Arial" w:hAnsi="Arial" w:cs="Arial"/>
          <w:b/>
          <w:sz w:val="18"/>
          <w:szCs w:val="18"/>
          <w:rPrChange w:id="1" w:author="Microsoft Office User" w:date="2021-02-10T11:58:00Z">
            <w:rPr>
              <w:b/>
            </w:rPr>
          </w:rPrChange>
        </w:rPr>
        <w:pPrChange w:id="2" w:author="Microsoft Office User" w:date="2021-02-10T11:55:00Z">
          <w:pPr/>
        </w:pPrChange>
      </w:pPr>
      <w:r w:rsidRPr="000C5F7C">
        <w:rPr>
          <w:rFonts w:ascii="Arial" w:hAnsi="Arial" w:cs="Arial"/>
          <w:b/>
          <w:sz w:val="24"/>
          <w:szCs w:val="24"/>
          <w:u w:val="single"/>
          <w:rPrChange w:id="3" w:author="Microsoft Office User" w:date="2021-02-10T11:57:00Z">
            <w:rPr>
              <w:b/>
            </w:rPr>
          </w:rPrChange>
        </w:rPr>
        <w:t>MARLOW FM DISCIPLINARY POLICY</w:t>
      </w:r>
      <w:r w:rsidRPr="000C5F7C">
        <w:rPr>
          <w:rFonts w:ascii="Arial" w:hAnsi="Arial" w:cs="Arial"/>
          <w:b/>
          <w:sz w:val="24"/>
          <w:szCs w:val="24"/>
          <w:u w:val="single"/>
          <w:rPrChange w:id="4" w:author="Microsoft Office User" w:date="2021-02-10T11:57:00Z">
            <w:rPr>
              <w:b/>
            </w:rPr>
          </w:rPrChange>
        </w:rPr>
        <w:br/>
      </w:r>
      <w:r w:rsidRPr="000C5F7C">
        <w:rPr>
          <w:rFonts w:ascii="Arial" w:hAnsi="Arial" w:cs="Arial"/>
          <w:b/>
          <w:sz w:val="18"/>
          <w:szCs w:val="18"/>
          <w:rPrChange w:id="5" w:author="Microsoft Office User" w:date="2021-02-10T11:58:00Z">
            <w:rPr>
              <w:b/>
            </w:rPr>
          </w:rPrChange>
        </w:rPr>
        <w:t xml:space="preserve">updated </w:t>
      </w:r>
      <w:ins w:id="6" w:author="Microsoft Office User" w:date="2021-02-10T11:55:00Z">
        <w:r w:rsidR="002F7F85" w:rsidRPr="000C5F7C">
          <w:rPr>
            <w:rFonts w:ascii="Arial" w:hAnsi="Arial" w:cs="Arial"/>
            <w:b/>
            <w:sz w:val="18"/>
            <w:szCs w:val="18"/>
            <w:rPrChange w:id="7" w:author="Microsoft Office User" w:date="2021-02-10T11:58:00Z">
              <w:rPr>
                <w:b/>
              </w:rPr>
            </w:rPrChange>
          </w:rPr>
          <w:t>10 February</w:t>
        </w:r>
      </w:ins>
      <w:del w:id="8" w:author="Microsoft Office User" w:date="2021-02-10T11:55:00Z">
        <w:r w:rsidRPr="000C5F7C" w:rsidDel="002F7F85">
          <w:rPr>
            <w:rFonts w:ascii="Arial" w:hAnsi="Arial" w:cs="Arial"/>
            <w:b/>
            <w:sz w:val="18"/>
            <w:szCs w:val="18"/>
            <w:rPrChange w:id="9" w:author="Microsoft Office User" w:date="2021-02-10T11:58:00Z">
              <w:rPr>
                <w:b/>
              </w:rPr>
            </w:rPrChange>
          </w:rPr>
          <w:delText>31 January</w:delText>
        </w:r>
      </w:del>
      <w:r w:rsidRPr="000C5F7C">
        <w:rPr>
          <w:rFonts w:ascii="Arial" w:hAnsi="Arial" w:cs="Arial"/>
          <w:b/>
          <w:sz w:val="18"/>
          <w:szCs w:val="18"/>
          <w:rPrChange w:id="10" w:author="Microsoft Office User" w:date="2021-02-10T11:58:00Z">
            <w:rPr>
              <w:b/>
            </w:rPr>
          </w:rPrChange>
        </w:rPr>
        <w:t xml:space="preserve"> 2021</w:t>
      </w:r>
    </w:p>
    <w:p w14:paraId="47057B74" w14:textId="77777777" w:rsidR="000C5F7C" w:rsidRDefault="00DE519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ins w:id="11" w:author="Microsoft Office User" w:date="2021-02-10T11:58:00Z"/>
          <w:rFonts w:ascii="Arial" w:hAnsi="Arial" w:cs="Arial"/>
          <w:b/>
          <w:bCs/>
        </w:rPr>
        <w:pPrChange w:id="12" w:author="Microsoft Office User" w:date="2021-02-10T11:55:00Z">
          <w:pPr>
            <w:pStyle w:val="ListParagraph"/>
            <w:widowControl w:val="0"/>
            <w:numPr>
              <w:numId w:val="26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commentRangeStart w:id="13"/>
      <w:commentRangeStart w:id="14"/>
      <w:commentRangeStart w:id="15"/>
      <w:commentRangeStart w:id="16"/>
      <w:r w:rsidRPr="000C5F7C">
        <w:rPr>
          <w:rFonts w:ascii="Arial" w:hAnsi="Arial" w:cs="Arial"/>
          <w:b/>
          <w:bCs/>
          <w:rPrChange w:id="17" w:author="Microsoft Office User" w:date="2021-02-10T11:58:00Z">
            <w:rPr>
              <w:rFonts w:cs="Arial"/>
              <w:b/>
              <w:bCs/>
            </w:rPr>
          </w:rPrChange>
        </w:rPr>
        <w:t>Introduction</w:t>
      </w:r>
      <w:commentRangeEnd w:id="13"/>
      <w:r w:rsidR="00F811BF" w:rsidRPr="000C5F7C">
        <w:rPr>
          <w:rStyle w:val="CommentReference"/>
          <w:rFonts w:ascii="Arial" w:hAnsi="Arial" w:cs="Arial"/>
          <w:b/>
          <w:sz w:val="22"/>
          <w:szCs w:val="22"/>
          <w:rPrChange w:id="18" w:author="Microsoft Office User" w:date="2021-02-10T11:58:00Z">
            <w:rPr>
              <w:rStyle w:val="CommentReference"/>
            </w:rPr>
          </w:rPrChange>
        </w:rPr>
        <w:commentReference w:id="13"/>
      </w:r>
      <w:commentRangeEnd w:id="14"/>
    </w:p>
    <w:p w14:paraId="61A98487" w14:textId="385DECB4" w:rsidR="00DE5199" w:rsidRPr="000C5F7C" w:rsidRDefault="0019732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rPrChange w:id="19" w:author="Microsoft Office User" w:date="2021-02-10T11:58:00Z">
            <w:rPr>
              <w:rFonts w:cs="Arial"/>
              <w:b/>
              <w:bCs/>
            </w:rPr>
          </w:rPrChange>
        </w:rPr>
        <w:pPrChange w:id="20" w:author="Microsoft Office User" w:date="2021-02-10T11:58:00Z">
          <w:pPr>
            <w:pStyle w:val="ListParagraph"/>
            <w:widowControl w:val="0"/>
            <w:numPr>
              <w:numId w:val="26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0C5F7C">
        <w:rPr>
          <w:rStyle w:val="CommentReference"/>
          <w:rFonts w:ascii="Arial" w:hAnsi="Arial" w:cs="Arial"/>
          <w:b/>
          <w:sz w:val="22"/>
          <w:szCs w:val="22"/>
          <w:rPrChange w:id="21" w:author="Microsoft Office User" w:date="2021-02-10T11:58:00Z">
            <w:rPr>
              <w:rStyle w:val="CommentReference"/>
            </w:rPr>
          </w:rPrChange>
        </w:rPr>
        <w:commentReference w:id="14"/>
      </w:r>
      <w:commentRangeEnd w:id="15"/>
      <w:r w:rsidRPr="000C5F7C">
        <w:rPr>
          <w:rStyle w:val="CommentReference"/>
          <w:rFonts w:ascii="Arial" w:hAnsi="Arial" w:cs="Arial"/>
          <w:b/>
          <w:sz w:val="22"/>
          <w:szCs w:val="22"/>
          <w:rPrChange w:id="22" w:author="Microsoft Office User" w:date="2021-02-10T11:58:00Z">
            <w:rPr>
              <w:rStyle w:val="CommentReference"/>
            </w:rPr>
          </w:rPrChange>
        </w:rPr>
        <w:commentReference w:id="15"/>
      </w:r>
      <w:commentRangeEnd w:id="16"/>
      <w:r w:rsidRPr="000C5F7C">
        <w:rPr>
          <w:rStyle w:val="CommentReference"/>
          <w:rFonts w:ascii="Arial" w:hAnsi="Arial" w:cs="Arial"/>
          <w:b/>
          <w:sz w:val="22"/>
          <w:szCs w:val="22"/>
          <w:rPrChange w:id="23" w:author="Microsoft Office User" w:date="2021-02-10T11:58:00Z">
            <w:rPr>
              <w:rStyle w:val="CommentReference"/>
            </w:rPr>
          </w:rPrChange>
        </w:rPr>
        <w:commentReference w:id="16"/>
      </w:r>
    </w:p>
    <w:p w14:paraId="22CADB4E" w14:textId="252FE46E" w:rsidR="008948FF" w:rsidRPr="002F7F85" w:rsidRDefault="008948FF">
      <w:pPr>
        <w:spacing w:after="0" w:line="240" w:lineRule="auto"/>
        <w:rPr>
          <w:rFonts w:ascii="Arial" w:eastAsia="Times New Roman" w:hAnsi="Arial" w:cs="Arial"/>
          <w:rPrChange w:id="24" w:author="Microsoft Office User" w:date="2021-02-10T11:55:00Z">
            <w:rPr>
              <w:rFonts w:eastAsia="Times New Roman" w:cs="Times New Roman"/>
            </w:rPr>
          </w:rPrChange>
        </w:rPr>
        <w:pPrChange w:id="25" w:author="Microsoft Office User" w:date="2021-02-10T11:55:00Z">
          <w:pPr>
            <w:spacing w:after="0" w:line="240" w:lineRule="auto"/>
            <w:jc w:val="both"/>
          </w:pPr>
        </w:pPrChange>
      </w:pPr>
      <w:r w:rsidRPr="002F7F85">
        <w:rPr>
          <w:rFonts w:ascii="Arial" w:eastAsia="Times New Roman" w:hAnsi="Arial" w:cs="Arial"/>
          <w:rPrChange w:id="26" w:author="Microsoft Office User" w:date="2021-02-10T11:55:00Z">
            <w:rPr>
              <w:rFonts w:eastAsia="Times New Roman" w:cs="Times New Roman"/>
            </w:rPr>
          </w:rPrChange>
        </w:rPr>
        <w:t>Marlow FM’s aim is to help and encourage all its volunteers to achieve and maintain standards of conduct, attenda</w:t>
      </w:r>
      <w:r w:rsidR="00693221" w:rsidRPr="002F7F85">
        <w:rPr>
          <w:rFonts w:ascii="Arial" w:eastAsia="Times New Roman" w:hAnsi="Arial" w:cs="Arial"/>
          <w:rPrChange w:id="27" w:author="Microsoft Office User" w:date="2021-02-10T11:55:00Z">
            <w:rPr>
              <w:rFonts w:eastAsia="Times New Roman" w:cs="Times New Roman"/>
            </w:rPr>
          </w:rPrChange>
        </w:rPr>
        <w:t>nce and</w:t>
      </w:r>
      <w:r w:rsidRPr="002F7F85">
        <w:rPr>
          <w:rFonts w:ascii="Arial" w:eastAsia="Times New Roman" w:hAnsi="Arial" w:cs="Arial"/>
          <w:rPrChange w:id="28" w:author="Microsoft Office User" w:date="2021-02-10T11:55:00Z">
            <w:rPr>
              <w:rFonts w:eastAsia="Times New Roman" w:cs="Times New Roman"/>
            </w:rPr>
          </w:rPrChange>
        </w:rPr>
        <w:t xml:space="preserve"> performance. This procedure applies to all individuals who undertake volunteer work on behalf of Marlow FM</w:t>
      </w:r>
      <w:r w:rsidR="0052372B" w:rsidRPr="002F7F85">
        <w:rPr>
          <w:rFonts w:ascii="Arial" w:eastAsia="Times New Roman" w:hAnsi="Arial" w:cs="Arial"/>
          <w:rPrChange w:id="29" w:author="Microsoft Office User" w:date="2021-02-10T11:55:00Z">
            <w:rPr>
              <w:rFonts w:eastAsia="Times New Roman" w:cs="Times New Roman"/>
            </w:rPr>
          </w:rPrChange>
        </w:rPr>
        <w:t xml:space="preserve"> </w:t>
      </w:r>
      <w:r w:rsidRPr="002F7F85">
        <w:rPr>
          <w:rFonts w:ascii="Arial" w:eastAsia="Times New Roman" w:hAnsi="Arial" w:cs="Arial"/>
          <w:rPrChange w:id="30" w:author="Microsoft Office User" w:date="2021-02-10T11:55:00Z">
            <w:rPr>
              <w:rFonts w:eastAsia="Times New Roman" w:cs="Times New Roman"/>
            </w:rPr>
          </w:rPrChange>
        </w:rPr>
        <w:t xml:space="preserve">and sets out the action which will be taken when rules and procedures are breached. The aim is to ensure consistent and fair treatment for all in the organisation. </w:t>
      </w:r>
      <w:r w:rsidR="0052372B" w:rsidRPr="002F7F85">
        <w:rPr>
          <w:rFonts w:ascii="Arial" w:eastAsia="Times New Roman" w:hAnsi="Arial" w:cs="Arial"/>
          <w:rPrChange w:id="31" w:author="Microsoft Office User" w:date="2021-02-10T11:55:00Z">
            <w:rPr>
              <w:rFonts w:eastAsia="Times New Roman" w:cs="Times New Roman"/>
            </w:rPr>
          </w:rPrChange>
        </w:rPr>
        <w:br/>
      </w:r>
      <w:r w:rsidR="0052372B" w:rsidRPr="002F7F85">
        <w:rPr>
          <w:rFonts w:ascii="Arial" w:eastAsia="Times New Roman" w:hAnsi="Arial" w:cs="Arial"/>
          <w:rPrChange w:id="32" w:author="Microsoft Office User" w:date="2021-02-10T11:55:00Z">
            <w:rPr>
              <w:rFonts w:eastAsia="Times New Roman" w:cs="Times New Roman"/>
            </w:rPr>
          </w:rPrChange>
        </w:rPr>
        <w:br/>
      </w:r>
      <w:r w:rsidRPr="002F7F85">
        <w:rPr>
          <w:rFonts w:ascii="Arial" w:eastAsia="Times New Roman" w:hAnsi="Arial" w:cs="Arial"/>
          <w:rPrChange w:id="33" w:author="Microsoft Office User" w:date="2021-02-10T11:55:00Z">
            <w:rPr>
              <w:rFonts w:eastAsia="Times New Roman" w:cs="Times New Roman"/>
            </w:rPr>
          </w:rPrChange>
        </w:rPr>
        <w:t xml:space="preserve">Volunteers acknowledge their acceptance of this policy by signing </w:t>
      </w:r>
      <w:r w:rsidR="0052372B" w:rsidRPr="002F7F85">
        <w:rPr>
          <w:rFonts w:ascii="Arial" w:eastAsia="Times New Roman" w:hAnsi="Arial" w:cs="Arial"/>
          <w:rPrChange w:id="34" w:author="Microsoft Office User" w:date="2021-02-10T11:55:00Z">
            <w:rPr>
              <w:rFonts w:eastAsia="Times New Roman" w:cs="Times New Roman"/>
            </w:rPr>
          </w:rPrChange>
        </w:rPr>
        <w:t xml:space="preserve">the </w:t>
      </w:r>
      <w:r w:rsidRPr="002F7F85">
        <w:rPr>
          <w:rFonts w:ascii="Arial" w:eastAsia="Times New Roman" w:hAnsi="Arial" w:cs="Arial"/>
          <w:rPrChange w:id="35" w:author="Microsoft Office User" w:date="2021-02-10T11:55:00Z">
            <w:rPr>
              <w:rFonts w:eastAsia="Times New Roman" w:cs="Times New Roman"/>
            </w:rPr>
          </w:rPrChange>
        </w:rPr>
        <w:t>Volunteer Agreement with Marlow FM and it forms part of the terms and conditions</w:t>
      </w:r>
      <w:r w:rsidR="0052372B" w:rsidRPr="002F7F85">
        <w:rPr>
          <w:rFonts w:ascii="Arial" w:eastAsia="Times New Roman" w:hAnsi="Arial" w:cs="Arial"/>
          <w:rPrChange w:id="36" w:author="Microsoft Office User" w:date="2021-02-10T11:55:00Z">
            <w:rPr>
              <w:rFonts w:eastAsia="Times New Roman" w:cs="Times New Roman"/>
            </w:rPr>
          </w:rPrChange>
        </w:rPr>
        <w:t xml:space="preserve"> of being a volunteer</w:t>
      </w:r>
      <w:r w:rsidRPr="002F7F85">
        <w:rPr>
          <w:rFonts w:ascii="Arial" w:eastAsia="Times New Roman" w:hAnsi="Arial" w:cs="Arial"/>
          <w:rPrChange w:id="37" w:author="Microsoft Office User" w:date="2021-02-10T11:55:00Z">
            <w:rPr>
              <w:rFonts w:eastAsia="Times New Roman" w:cs="Times New Roman"/>
            </w:rPr>
          </w:rPrChange>
        </w:rPr>
        <w:t>.</w:t>
      </w:r>
    </w:p>
    <w:p w14:paraId="67A9A25A" w14:textId="77777777" w:rsidR="008948FF" w:rsidRPr="002F7F85" w:rsidRDefault="008948FF">
      <w:pPr>
        <w:spacing w:after="0" w:line="240" w:lineRule="auto"/>
        <w:rPr>
          <w:rFonts w:ascii="Arial" w:eastAsia="Times New Roman" w:hAnsi="Arial" w:cs="Arial"/>
          <w:rPrChange w:id="38" w:author="Microsoft Office User" w:date="2021-02-10T11:55:00Z">
            <w:rPr>
              <w:rFonts w:eastAsia="Times New Roman" w:cs="Times New Roman"/>
            </w:rPr>
          </w:rPrChange>
        </w:rPr>
        <w:pPrChange w:id="39" w:author="Microsoft Office User" w:date="2021-02-10T11:55:00Z">
          <w:pPr>
            <w:spacing w:after="0" w:line="240" w:lineRule="auto"/>
            <w:jc w:val="both"/>
          </w:pPr>
        </w:pPrChange>
      </w:pPr>
    </w:p>
    <w:p w14:paraId="240B221D" w14:textId="395B0B88" w:rsidR="00F811BF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0" w:author="Microsoft Office User" w:date="2021-02-10T11:55:00Z">
            <w:rPr>
              <w:rFonts w:cs="Arial"/>
            </w:rPr>
          </w:rPrChange>
        </w:rPr>
        <w:pPrChange w:id="41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42" w:author="Microsoft Office User" w:date="2021-02-10T11:55:00Z">
            <w:rPr>
              <w:rFonts w:cs="Arial"/>
            </w:rPr>
          </w:rPrChange>
        </w:rPr>
        <w:t xml:space="preserve">Where possible an informal approach will be taken to address any issues.  This may be an informal chat or a coaching session where the matter will be highlighted and discussed.  </w:t>
      </w:r>
    </w:p>
    <w:p w14:paraId="31128EAB" w14:textId="77777777" w:rsidR="00F811BF" w:rsidRPr="002F7F85" w:rsidRDefault="00F811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3" w:author="Microsoft Office User" w:date="2021-02-10T11:55:00Z">
            <w:rPr>
              <w:rFonts w:cs="Arial"/>
            </w:rPr>
          </w:rPrChange>
        </w:rPr>
        <w:pPrChange w:id="44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45BC349E" w14:textId="6BCCF652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5" w:author="Microsoft Office User" w:date="2021-02-10T11:55:00Z">
            <w:rPr>
              <w:rFonts w:cs="Arial"/>
            </w:rPr>
          </w:rPrChange>
        </w:rPr>
        <w:pPrChange w:id="46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47" w:author="Microsoft Office User" w:date="2021-02-10T11:55:00Z">
            <w:rPr>
              <w:rFonts w:cs="Arial"/>
            </w:rPr>
          </w:rPrChange>
        </w:rPr>
        <w:t>However, where an informal approach does not result in a satisfactory resolution of the matter, or if the conduct or performance issue is sufficiently serious, disciplinary action may be necessary.</w:t>
      </w:r>
    </w:p>
    <w:p w14:paraId="71C64716" w14:textId="77777777" w:rsidR="008948FF" w:rsidRPr="002F7F85" w:rsidRDefault="008948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8" w:author="Microsoft Office User" w:date="2021-02-10T11:55:00Z">
            <w:rPr>
              <w:rFonts w:cs="Calibri"/>
            </w:rPr>
          </w:rPrChange>
        </w:rPr>
        <w:pPrChange w:id="49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5484E4CE" w14:textId="4CD15BDD" w:rsidR="00676BF3" w:rsidRDefault="00676BF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ins w:id="50" w:author="Microsoft Office User" w:date="2021-02-10T11:59:00Z"/>
          <w:rFonts w:ascii="Arial" w:hAnsi="Arial" w:cs="Arial"/>
          <w:b/>
        </w:rPr>
        <w:pPrChange w:id="51" w:author="Microsoft Office User" w:date="2021-02-10T11:55:00Z">
          <w:pPr>
            <w:pStyle w:val="ListParagraph"/>
            <w:widowControl w:val="0"/>
            <w:numPr>
              <w:numId w:val="26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rPrChange w:id="52" w:author="Microsoft Office User" w:date="2021-02-10T11:55:00Z">
            <w:rPr>
              <w:rFonts w:cs="Arial"/>
              <w:b/>
            </w:rPr>
          </w:rPrChange>
        </w:rPr>
        <w:t>Misconduct</w:t>
      </w:r>
    </w:p>
    <w:p w14:paraId="7AC9EC8E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rPrChange w:id="53" w:author="Microsoft Office User" w:date="2021-02-10T11:55:00Z">
            <w:rPr>
              <w:rFonts w:cs="Arial"/>
              <w:b/>
            </w:rPr>
          </w:rPrChange>
        </w:rPr>
        <w:pPrChange w:id="54" w:author="Microsoft Office User" w:date="2021-02-10T11:59:00Z">
          <w:pPr>
            <w:pStyle w:val="ListParagraph"/>
            <w:widowControl w:val="0"/>
            <w:numPr>
              <w:numId w:val="26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6E8F3883" w14:textId="25E99F05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55" w:author="Microsoft Office User" w:date="2021-02-10T11:55:00Z">
            <w:rPr>
              <w:rFonts w:cs="Calibri"/>
            </w:rPr>
          </w:rPrChange>
        </w:rPr>
        <w:pPrChange w:id="56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57" w:author="Microsoft Office User" w:date="2021-02-10T11:55:00Z">
            <w:rPr>
              <w:rFonts w:cs="Arial"/>
            </w:rPr>
          </w:rPrChange>
        </w:rPr>
        <w:t>Marlow FM reserves the right to implement the procedure at any stage as set out below taking into account the a</w:t>
      </w:r>
      <w:r w:rsidR="008948FF" w:rsidRPr="002F7F85">
        <w:rPr>
          <w:rFonts w:ascii="Arial" w:hAnsi="Arial" w:cs="Arial"/>
          <w:rPrChange w:id="58" w:author="Microsoft Office User" w:date="2021-02-10T11:55:00Z">
            <w:rPr>
              <w:rFonts w:cs="Arial"/>
            </w:rPr>
          </w:rPrChange>
        </w:rPr>
        <w:t xml:space="preserve">lleged misconduct of a </w:t>
      </w:r>
      <w:r w:rsidR="00676BF3" w:rsidRPr="002F7F85">
        <w:rPr>
          <w:rFonts w:ascii="Arial" w:hAnsi="Arial" w:cs="Arial"/>
          <w:rPrChange w:id="59" w:author="Microsoft Office User" w:date="2021-02-10T11:55:00Z">
            <w:rPr>
              <w:rFonts w:cs="Arial"/>
            </w:rPr>
          </w:rPrChange>
        </w:rPr>
        <w:t>v</w:t>
      </w:r>
      <w:r w:rsidRPr="002F7F85">
        <w:rPr>
          <w:rFonts w:ascii="Arial" w:hAnsi="Arial" w:cs="Arial"/>
          <w:rPrChange w:id="60" w:author="Microsoft Office User" w:date="2021-02-10T11:55:00Z">
            <w:rPr>
              <w:rFonts w:cs="Arial"/>
            </w:rPr>
          </w:rPrChange>
        </w:rPr>
        <w:t xml:space="preserve">olunteer. </w:t>
      </w:r>
    </w:p>
    <w:p w14:paraId="0777DE99" w14:textId="124E24C6" w:rsidR="00DE5199" w:rsidRPr="002F7F85" w:rsidRDefault="005237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61" w:author="Microsoft Office User" w:date="2021-02-10T11:55:00Z">
            <w:rPr>
              <w:rFonts w:cs="Calibri"/>
            </w:rPr>
          </w:rPrChange>
        </w:rPr>
        <w:pPrChange w:id="62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63" w:author="Microsoft Office User" w:date="2021-02-10T11:55:00Z">
            <w:rPr>
              <w:rFonts w:cs="Arial"/>
            </w:rPr>
          </w:rPrChange>
        </w:rPr>
        <w:br/>
      </w:r>
      <w:r w:rsidR="00DE5199" w:rsidRPr="002F7F85">
        <w:rPr>
          <w:rFonts w:ascii="Arial" w:hAnsi="Arial" w:cs="Arial"/>
          <w:rPrChange w:id="64" w:author="Microsoft Office User" w:date="2021-02-10T11:55:00Z">
            <w:rPr>
              <w:rFonts w:cs="Arial"/>
            </w:rPr>
          </w:rPrChange>
        </w:rPr>
        <w:t xml:space="preserve">Matters that the organisation views as amounting to disciplinary offences include (but are not limited </w:t>
      </w:r>
      <w:commentRangeStart w:id="65"/>
      <w:r w:rsidR="00DE5199" w:rsidRPr="002F7F85">
        <w:rPr>
          <w:rFonts w:ascii="Arial" w:hAnsi="Arial" w:cs="Arial"/>
          <w:rPrChange w:id="66" w:author="Microsoft Office User" w:date="2021-02-10T11:55:00Z">
            <w:rPr>
              <w:rFonts w:cs="Arial"/>
            </w:rPr>
          </w:rPrChange>
        </w:rPr>
        <w:t>to</w:t>
      </w:r>
      <w:commentRangeEnd w:id="65"/>
      <w:r w:rsidRPr="002F7F85">
        <w:rPr>
          <w:rStyle w:val="CommentReference"/>
          <w:rFonts w:ascii="Arial" w:hAnsi="Arial" w:cs="Arial"/>
          <w:sz w:val="22"/>
          <w:szCs w:val="22"/>
          <w:rPrChange w:id="67" w:author="Microsoft Office User" w:date="2021-02-10T11:55:00Z">
            <w:rPr>
              <w:rStyle w:val="CommentReference"/>
            </w:rPr>
          </w:rPrChange>
        </w:rPr>
        <w:commentReference w:id="65"/>
      </w:r>
      <w:r w:rsidR="00DE5199" w:rsidRPr="002F7F85">
        <w:rPr>
          <w:rFonts w:ascii="Arial" w:hAnsi="Arial" w:cs="Arial"/>
          <w:rPrChange w:id="68" w:author="Microsoft Office User" w:date="2021-02-10T11:55:00Z">
            <w:rPr>
              <w:rFonts w:cs="Arial"/>
            </w:rPr>
          </w:rPrChange>
        </w:rPr>
        <w:t>):</w:t>
      </w:r>
    </w:p>
    <w:p w14:paraId="78833A9C" w14:textId="77777777" w:rsidR="00E37D61" w:rsidRDefault="00E37D61" w:rsidP="00E37D6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69" w:author="Microsoft Office User" w:date="2021-02-10T12:17:00Z"/>
          <w:rFonts w:ascii="Arial" w:hAnsi="Arial" w:cs="Arial"/>
        </w:rPr>
      </w:pPr>
      <w:ins w:id="70" w:author="Microsoft Office User" w:date="2021-02-10T12:17:00Z">
        <w:r w:rsidRPr="00DF43CE">
          <w:rPr>
            <w:rFonts w:ascii="Arial" w:hAnsi="Arial" w:cs="Arial"/>
          </w:rPr>
          <w:t>persistent bad timekeeping</w:t>
        </w:r>
      </w:ins>
    </w:p>
    <w:p w14:paraId="5A34D868" w14:textId="4F8A27A5" w:rsidR="005A2BC8" w:rsidRDefault="005A2BC8" w:rsidP="005A2B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71" w:author="Microsoft Office User" w:date="2021-02-10T12:17:00Z"/>
          <w:rFonts w:ascii="Arial" w:hAnsi="Arial" w:cs="Arial"/>
        </w:rPr>
      </w:pPr>
      <w:ins w:id="72" w:author="Microsoft Office User" w:date="2021-02-10T12:17:00Z">
        <w:r w:rsidRPr="00DF43CE">
          <w:rPr>
            <w:rFonts w:ascii="Arial" w:hAnsi="Arial" w:cs="Arial"/>
          </w:rPr>
          <w:t>conduct that brings Marlow FM's name into disrepute</w:t>
        </w:r>
      </w:ins>
    </w:p>
    <w:p w14:paraId="27C42716" w14:textId="77777777" w:rsidR="005A2BC8" w:rsidRPr="005A2BC8" w:rsidDel="005A2BC8" w:rsidRDefault="005A2BC8" w:rsidP="005A2B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73" w:author="Microsoft Office User" w:date="2021-02-10T12:17:00Z"/>
          <w:rFonts w:ascii="Arial" w:hAnsi="Arial" w:cs="Arial"/>
          <w:rPrChange w:id="74" w:author="Microsoft Office User" w:date="2021-02-10T12:18:00Z">
            <w:rPr>
              <w:del w:id="75" w:author="Microsoft Office User" w:date="2021-02-10T12:17:00Z"/>
              <w:rFonts w:ascii="Arial" w:eastAsia="Times New Roman" w:hAnsi="Arial" w:cs="Arial"/>
            </w:rPr>
          </w:rPrChange>
        </w:rPr>
      </w:pPr>
      <w:moveToRangeStart w:id="76" w:author="Microsoft Office User" w:date="2021-02-10T12:17:00Z" w:name="move63851888"/>
      <w:moveTo w:id="77" w:author="Microsoft Office User" w:date="2021-02-10T12:17:00Z">
        <w:r w:rsidRPr="00DF43CE">
          <w:rPr>
            <w:rFonts w:ascii="Arial" w:eastAsia="Times New Roman" w:hAnsi="Arial" w:cs="Arial"/>
          </w:rPr>
          <w:t xml:space="preserve">violation of </w:t>
        </w:r>
        <w:proofErr w:type="spellStart"/>
        <w:r w:rsidRPr="00DF43CE">
          <w:rPr>
            <w:rFonts w:ascii="Arial" w:eastAsia="Times New Roman" w:hAnsi="Arial" w:cs="Arial"/>
          </w:rPr>
          <w:t>OfCom</w:t>
        </w:r>
        <w:proofErr w:type="spellEnd"/>
        <w:r w:rsidRPr="00DF43CE">
          <w:rPr>
            <w:rFonts w:ascii="Arial" w:eastAsia="Times New Roman" w:hAnsi="Arial" w:cs="Arial"/>
          </w:rPr>
          <w:t xml:space="preserve"> rules </w:t>
        </w:r>
      </w:moveTo>
    </w:p>
    <w:p w14:paraId="26E9E643" w14:textId="77777777" w:rsidR="005A2BC8" w:rsidRPr="00DF43CE" w:rsidRDefault="005A2BC8" w:rsidP="005A2B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78" w:author="Microsoft Office User" w:date="2021-02-10T12:18:00Z"/>
          <w:rFonts w:ascii="Arial" w:hAnsi="Arial" w:cs="Arial"/>
        </w:rPr>
      </w:pPr>
    </w:p>
    <w:moveToRangeEnd w:id="76"/>
    <w:p w14:paraId="3990E520" w14:textId="747D916C" w:rsidR="005A2BC8" w:rsidRDefault="005A2BC8" w:rsidP="005A2B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79" w:author="Microsoft Office User" w:date="2021-02-10T12:18:00Z"/>
          <w:rFonts w:ascii="Arial" w:hAnsi="Arial" w:cs="Arial"/>
        </w:rPr>
      </w:pPr>
      <w:ins w:id="80" w:author="Microsoft Office User" w:date="2021-02-10T12:18:00Z">
        <w:r w:rsidRPr="00DF43CE">
          <w:rPr>
            <w:rFonts w:ascii="Arial" w:hAnsi="Arial" w:cs="Arial"/>
          </w:rPr>
          <w:t>gross negligence</w:t>
        </w:r>
      </w:ins>
    </w:p>
    <w:p w14:paraId="57491437" w14:textId="20830A6E" w:rsidR="005A2BC8" w:rsidRPr="005A2BC8" w:rsidRDefault="005A2BC8" w:rsidP="005A2B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81" w:author="Microsoft Office User" w:date="2021-02-10T12:17:00Z"/>
          <w:rFonts w:ascii="Arial" w:hAnsi="Arial" w:cs="Arial"/>
        </w:rPr>
      </w:pPr>
      <w:ins w:id="82" w:author="Microsoft Office User" w:date="2021-02-10T12:18:00Z">
        <w:r w:rsidRPr="00DF43CE">
          <w:rPr>
            <w:rFonts w:ascii="Arial" w:hAnsi="Arial" w:cs="Arial"/>
          </w:rPr>
          <w:t>smokin</w:t>
        </w:r>
        <w:r>
          <w:rPr>
            <w:rFonts w:ascii="Arial" w:hAnsi="Arial" w:cs="Arial"/>
          </w:rPr>
          <w:t xml:space="preserve">g or use of an e-cigarette </w:t>
        </w:r>
        <w:r w:rsidRPr="00DF43CE">
          <w:rPr>
            <w:rFonts w:ascii="Arial" w:hAnsi="Arial" w:cs="Arial"/>
          </w:rPr>
          <w:t>whilst anywhere on the organisation's premises</w:t>
        </w:r>
      </w:ins>
    </w:p>
    <w:p w14:paraId="6C43E5F6" w14:textId="77777777" w:rsidR="00676BF3" w:rsidRPr="002F7F85" w:rsidRDefault="00676BF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83" w:author="Microsoft Office User" w:date="2021-02-10T11:55:00Z">
            <w:rPr>
              <w:rFonts w:cs="Calibri"/>
            </w:rPr>
          </w:rPrChange>
        </w:rPr>
        <w:pPrChange w:id="84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eastAsia="Times New Roman" w:hAnsi="Arial" w:cs="Arial"/>
          <w:rPrChange w:id="85" w:author="Microsoft Office User" w:date="2021-02-10T11:55:00Z">
            <w:rPr>
              <w:rFonts w:eastAsia="Times New Roman" w:cs="Arial"/>
            </w:rPr>
          </w:rPrChange>
        </w:rPr>
        <w:t>swearing on air</w:t>
      </w:r>
    </w:p>
    <w:p w14:paraId="5B449285" w14:textId="77777777" w:rsidR="00676BF3" w:rsidRPr="002F7F85" w:rsidRDefault="00676BF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86" w:author="Microsoft Office User" w:date="2021-02-10T11:55:00Z">
            <w:rPr>
              <w:rFonts w:cs="Calibri"/>
            </w:rPr>
          </w:rPrChange>
        </w:rPr>
        <w:pPrChange w:id="87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eastAsia="Times New Roman" w:hAnsi="Arial" w:cs="Arial"/>
          <w:rPrChange w:id="88" w:author="Microsoft Office User" w:date="2021-02-10T11:55:00Z">
            <w:rPr>
              <w:rFonts w:eastAsia="Times New Roman" w:cs="Arial"/>
            </w:rPr>
          </w:rPrChange>
        </w:rPr>
        <w:t>serious errors affecting transmission</w:t>
      </w:r>
    </w:p>
    <w:p w14:paraId="51C9F12E" w14:textId="77777777" w:rsidR="00676BF3" w:rsidRPr="00E37D61" w:rsidRDefault="00676BF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ns w:id="89" w:author="Microsoft Office User" w:date="2021-02-10T12:16:00Z"/>
          <w:rFonts w:ascii="Arial" w:hAnsi="Arial" w:cs="Arial"/>
          <w:rPrChange w:id="90" w:author="Microsoft Office User" w:date="2021-02-10T12:16:00Z">
            <w:rPr>
              <w:ins w:id="91" w:author="Microsoft Office User" w:date="2021-02-10T12:16:00Z"/>
              <w:rFonts w:ascii="Arial" w:eastAsia="Times New Roman" w:hAnsi="Arial" w:cs="Arial"/>
            </w:rPr>
          </w:rPrChange>
        </w:rPr>
        <w:pPrChange w:id="92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eastAsia="Times New Roman" w:hAnsi="Arial" w:cs="Arial"/>
          <w:rPrChange w:id="93" w:author="Microsoft Office User" w:date="2021-02-10T11:55:00Z">
            <w:rPr>
              <w:rFonts w:eastAsia="Times New Roman" w:cs="Arial"/>
            </w:rPr>
          </w:rPrChange>
        </w:rPr>
        <w:t>non adherence to production policy</w:t>
      </w:r>
    </w:p>
    <w:p w14:paraId="6E865EDD" w14:textId="4A9220EC" w:rsidR="00E37D61" w:rsidRPr="00E37D61" w:rsidRDefault="00E37D6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94" w:author="Microsoft Office User" w:date="2021-02-10T12:16:00Z">
            <w:rPr>
              <w:rFonts w:cs="Calibri"/>
            </w:rPr>
          </w:rPrChange>
        </w:rPr>
        <w:pPrChange w:id="95" w:author="Microsoft Office User" w:date="2021-02-10T12:16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ins w:id="96" w:author="Microsoft Office User" w:date="2021-02-10T12:16:00Z">
        <w:r w:rsidRPr="00DF43CE">
          <w:rPr>
            <w:rFonts w:ascii="Arial" w:hAnsi="Arial" w:cs="Arial"/>
          </w:rPr>
          <w:t>serious breach of the organisation's rules, including, but not restricted to, health and safety</w:t>
        </w:r>
        <w:r>
          <w:rPr>
            <w:rFonts w:ascii="Arial" w:hAnsi="Arial" w:cs="Arial"/>
          </w:rPr>
          <w:t xml:space="preserve"> </w:t>
        </w:r>
        <w:r w:rsidRPr="00DF43CE">
          <w:rPr>
            <w:rFonts w:ascii="Arial" w:hAnsi="Arial" w:cs="Arial"/>
          </w:rPr>
          <w:t>rules and rules on computer use</w:t>
        </w:r>
      </w:ins>
    </w:p>
    <w:p w14:paraId="54FA0FF3" w14:textId="6B8BC9B8" w:rsidR="00676BF3" w:rsidRPr="002F7F85" w:rsidDel="005A2BC8" w:rsidRDefault="00676BF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97" w:author="Microsoft Office User" w:date="2021-02-10T11:55:00Z">
            <w:rPr>
              <w:rFonts w:cs="Calibri"/>
            </w:rPr>
          </w:rPrChange>
        </w:rPr>
        <w:pPrChange w:id="98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moveFromRangeStart w:id="99" w:author="Microsoft Office User" w:date="2021-02-10T12:17:00Z" w:name="move63851888"/>
      <w:moveFrom w:id="100" w:author="Microsoft Office User" w:date="2021-02-10T12:17:00Z">
        <w:r w:rsidRPr="002F7F85" w:rsidDel="005A2BC8">
          <w:rPr>
            <w:rFonts w:ascii="Arial" w:eastAsia="Times New Roman" w:hAnsi="Arial" w:cs="Arial"/>
            <w:rPrChange w:id="101" w:author="Microsoft Office User" w:date="2021-02-10T11:55:00Z">
              <w:rPr>
                <w:rFonts w:eastAsia="Times New Roman" w:cs="Arial"/>
              </w:rPr>
            </w:rPrChange>
          </w:rPr>
          <w:t xml:space="preserve">violation of OfCom rules </w:t>
        </w:r>
      </w:moveFrom>
    </w:p>
    <w:moveFromRangeEnd w:id="99"/>
    <w:p w14:paraId="29596F89" w14:textId="1842C44F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02" w:author="Microsoft Office User" w:date="2021-02-10T11:55:00Z">
            <w:rPr>
              <w:rFonts w:cs="Calibri"/>
            </w:rPr>
          </w:rPrChange>
        </w:rPr>
        <w:pPrChange w:id="103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04" w:author="Microsoft Office User" w:date="2021-02-10T11:55:00Z">
            <w:rPr>
              <w:rFonts w:cs="Arial"/>
            </w:rPr>
          </w:rPrChange>
        </w:rPr>
        <w:t>stealing from the organisation, other volunteers or the public</w:t>
      </w:r>
      <w:del w:id="105" w:author="Microsoft Office User" w:date="2021-02-10T12:08:00Z">
        <w:r w:rsidRPr="002F7F85" w:rsidDel="00E37D61">
          <w:rPr>
            <w:rFonts w:ascii="Arial" w:hAnsi="Arial" w:cs="Arial"/>
            <w:rPrChange w:id="106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6718B19C" w14:textId="77777777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07" w:author="Microsoft Office User" w:date="2021-02-10T11:55:00Z">
            <w:rPr>
              <w:rFonts w:cs="Calibri"/>
            </w:rPr>
          </w:rPrChange>
        </w:rPr>
        <w:pPrChange w:id="108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09" w:author="Microsoft Office User" w:date="2021-02-10T11:55:00Z">
            <w:rPr>
              <w:rFonts w:cs="Arial"/>
            </w:rPr>
          </w:rPrChange>
        </w:rPr>
        <w:t>other offences of dishonesty</w:t>
      </w:r>
      <w:del w:id="110" w:author="Microsoft Office User" w:date="2021-02-10T12:08:00Z">
        <w:r w:rsidRPr="002F7F85" w:rsidDel="00E37D61">
          <w:rPr>
            <w:rFonts w:ascii="Arial" w:hAnsi="Arial" w:cs="Arial"/>
            <w:rPrChange w:id="111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4F6A1A89" w14:textId="77777777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12" w:author="Microsoft Office User" w:date="2021-02-10T11:55:00Z">
            <w:rPr>
              <w:rFonts w:cs="Calibri"/>
            </w:rPr>
          </w:rPrChange>
        </w:rPr>
        <w:pPrChange w:id="113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14" w:author="Microsoft Office User" w:date="2021-02-10T11:55:00Z">
            <w:rPr>
              <w:rFonts w:cs="Arial"/>
            </w:rPr>
          </w:rPrChange>
        </w:rPr>
        <w:t>sexual misconduct at work</w:t>
      </w:r>
      <w:del w:id="115" w:author="Microsoft Office User" w:date="2021-02-10T12:08:00Z">
        <w:r w:rsidRPr="002F7F85" w:rsidDel="00E37D61">
          <w:rPr>
            <w:rFonts w:ascii="Arial" w:hAnsi="Arial" w:cs="Arial"/>
            <w:rPrChange w:id="116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3488DF4C" w14:textId="5F03C220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17" w:author="Microsoft Office User" w:date="2021-02-10T11:55:00Z">
            <w:rPr>
              <w:rFonts w:cs="Calibri"/>
            </w:rPr>
          </w:rPrChange>
        </w:rPr>
        <w:pPrChange w:id="118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19" w:author="Microsoft Office User" w:date="2021-02-10T11:55:00Z">
            <w:rPr>
              <w:rFonts w:cs="Arial"/>
            </w:rPr>
          </w:rPrChange>
        </w:rPr>
        <w:t>fighting with or physical assault on members of Marlow FM or the public</w:t>
      </w:r>
      <w:del w:id="120" w:author="Microsoft Office User" w:date="2021-02-10T12:08:00Z">
        <w:r w:rsidRPr="002F7F85" w:rsidDel="00E37D61">
          <w:rPr>
            <w:rFonts w:ascii="Arial" w:hAnsi="Arial" w:cs="Arial"/>
            <w:rPrChange w:id="121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01EB452C" w14:textId="2E3B2635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22" w:author="Microsoft Office User" w:date="2021-02-10T11:55:00Z">
            <w:rPr>
              <w:rFonts w:cs="Calibri"/>
            </w:rPr>
          </w:rPrChange>
        </w:rPr>
        <w:pPrChange w:id="123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24" w:author="Microsoft Office User" w:date="2021-02-10T11:55:00Z">
            <w:rPr>
              <w:rFonts w:cs="Arial"/>
            </w:rPr>
          </w:rPrChange>
        </w:rPr>
        <w:t>deliberate damage to or misuse of the organisation's property and equipment</w:t>
      </w:r>
      <w:del w:id="125" w:author="Microsoft Office User" w:date="2021-02-10T12:08:00Z">
        <w:r w:rsidRPr="002F7F85" w:rsidDel="00E37D61">
          <w:rPr>
            <w:rFonts w:ascii="Arial" w:hAnsi="Arial" w:cs="Arial"/>
            <w:rPrChange w:id="126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7E401D47" w14:textId="2B3D6EA6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27" w:author="Microsoft Office User" w:date="2021-02-10T11:55:00Z">
            <w:rPr>
              <w:rFonts w:cs="Calibri"/>
            </w:rPr>
          </w:rPrChange>
        </w:rPr>
        <w:pPrChange w:id="128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29" w:author="Microsoft Office User" w:date="2021-02-10T11:55:00Z">
            <w:rPr>
              <w:rFonts w:cs="Arial"/>
            </w:rPr>
          </w:rPrChange>
        </w:rPr>
        <w:t>being under the influence of alcohol or</w:t>
      </w:r>
      <w:r w:rsidR="00676BF3" w:rsidRPr="002F7F85">
        <w:rPr>
          <w:rFonts w:ascii="Arial" w:hAnsi="Arial" w:cs="Arial"/>
          <w:rPrChange w:id="130" w:author="Microsoft Office User" w:date="2021-02-10T11:55:00Z">
            <w:rPr>
              <w:rFonts w:cs="Arial"/>
            </w:rPr>
          </w:rPrChange>
        </w:rPr>
        <w:t xml:space="preserve"> illegal drugs while</w:t>
      </w:r>
      <w:r w:rsidR="006B238A" w:rsidRPr="002F7F85">
        <w:rPr>
          <w:rFonts w:ascii="Arial" w:hAnsi="Arial" w:cs="Arial"/>
          <w:rPrChange w:id="131" w:author="Microsoft Office User" w:date="2021-02-10T11:55:00Z">
            <w:rPr>
              <w:rFonts w:cs="Arial"/>
            </w:rPr>
          </w:rPrChange>
        </w:rPr>
        <w:t xml:space="preserve"> volunteering</w:t>
      </w:r>
      <w:del w:id="132" w:author="Microsoft Office User" w:date="2021-02-10T12:08:00Z">
        <w:r w:rsidRPr="002F7F85" w:rsidDel="00E37D61">
          <w:rPr>
            <w:rFonts w:ascii="Arial" w:hAnsi="Arial" w:cs="Arial"/>
            <w:rPrChange w:id="133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7CB0299F" w14:textId="2EA278E5" w:rsidR="008948FF" w:rsidRPr="002F7F85" w:rsidRDefault="006B238A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34" w:author="Microsoft Office User" w:date="2021-02-10T11:55:00Z">
            <w:rPr>
              <w:rFonts w:cs="Calibri"/>
            </w:rPr>
          </w:rPrChange>
        </w:rPr>
        <w:pPrChange w:id="135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36" w:author="Microsoft Office User" w:date="2021-02-10T11:55:00Z">
            <w:rPr>
              <w:rFonts w:cs="Arial"/>
            </w:rPr>
          </w:rPrChange>
        </w:rPr>
        <w:t xml:space="preserve">possession </w:t>
      </w:r>
      <w:r w:rsidR="008948FF" w:rsidRPr="002F7F85">
        <w:rPr>
          <w:rFonts w:ascii="Arial" w:hAnsi="Arial" w:cs="Arial"/>
          <w:rPrChange w:id="137" w:author="Microsoft Office User" w:date="2021-02-10T11:55:00Z">
            <w:rPr>
              <w:rFonts w:cs="Arial"/>
            </w:rPr>
          </w:rPrChange>
        </w:rPr>
        <w:t>of illegal drugs on the organisation's premises</w:t>
      </w:r>
      <w:del w:id="138" w:author="Microsoft Office User" w:date="2021-02-10T12:08:00Z">
        <w:r w:rsidR="008948FF" w:rsidRPr="002F7F85" w:rsidDel="00E37D61">
          <w:rPr>
            <w:rFonts w:ascii="Arial" w:hAnsi="Arial" w:cs="Arial"/>
            <w:rPrChange w:id="139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2308FFC1" w14:textId="17BA34FB" w:rsidR="008948FF" w:rsidRPr="002F7F85" w:rsidDel="00E37D61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40" w:author="Microsoft Office User" w:date="2021-02-10T12:16:00Z"/>
          <w:rFonts w:ascii="Arial" w:hAnsi="Arial" w:cs="Arial"/>
          <w:rPrChange w:id="141" w:author="Microsoft Office User" w:date="2021-02-10T11:55:00Z">
            <w:rPr>
              <w:del w:id="142" w:author="Microsoft Office User" w:date="2021-02-10T12:16:00Z"/>
              <w:rFonts w:cs="Calibri"/>
            </w:rPr>
          </w:rPrChange>
        </w:rPr>
        <w:pPrChange w:id="143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del w:id="144" w:author="Microsoft Office User" w:date="2021-02-10T12:16:00Z">
        <w:r w:rsidRPr="002F7F85" w:rsidDel="00E37D61">
          <w:rPr>
            <w:rFonts w:ascii="Arial" w:hAnsi="Arial" w:cs="Arial"/>
            <w:rPrChange w:id="145" w:author="Microsoft Office User" w:date="2021-02-10T11:55:00Z">
              <w:rPr>
                <w:rFonts w:cs="Arial"/>
              </w:rPr>
            </w:rPrChange>
          </w:rPr>
          <w:delText>serious breach of the organisation's rules, including, but not restricted to, health and safety</w:delText>
        </w:r>
      </w:del>
    </w:p>
    <w:p w14:paraId="0D39AA48" w14:textId="0DF38544" w:rsidR="008948FF" w:rsidRPr="00E37D61" w:rsidDel="00E37D61" w:rsidRDefault="006B238A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46" w:author="Microsoft Office User" w:date="2021-02-10T12:16:00Z"/>
          <w:rFonts w:ascii="Arial" w:hAnsi="Arial" w:cs="Arial"/>
          <w:rPrChange w:id="147" w:author="Microsoft Office User" w:date="2021-02-10T12:16:00Z">
            <w:rPr>
              <w:del w:id="148" w:author="Microsoft Office User" w:date="2021-02-10T12:16:00Z"/>
              <w:rFonts w:cs="Calibri"/>
            </w:rPr>
          </w:rPrChange>
        </w:rPr>
        <w:pPrChange w:id="149" w:author="Microsoft Office User" w:date="2021-02-10T11:55:00Z">
          <w:pPr>
            <w:widowControl w:val="0"/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del w:id="150" w:author="Microsoft Office User" w:date="2021-02-10T12:16:00Z">
        <w:r w:rsidRPr="00E37D61" w:rsidDel="00E37D61">
          <w:rPr>
            <w:rFonts w:ascii="Arial" w:hAnsi="Arial" w:cs="Arial"/>
            <w:rPrChange w:id="151" w:author="Microsoft Office User" w:date="2021-02-10T12:16:00Z">
              <w:rPr>
                <w:rFonts w:cs="Arial"/>
              </w:rPr>
            </w:rPrChange>
          </w:rPr>
          <w:tab/>
        </w:r>
      </w:del>
      <w:del w:id="152" w:author="Microsoft Office User" w:date="2021-02-10T12:15:00Z">
        <w:r w:rsidRPr="00E37D61" w:rsidDel="00E37D61">
          <w:rPr>
            <w:rFonts w:ascii="Arial" w:hAnsi="Arial" w:cs="Arial"/>
            <w:rPrChange w:id="153" w:author="Microsoft Office User" w:date="2021-02-10T12:16:00Z">
              <w:rPr>
                <w:rFonts w:cs="Arial"/>
              </w:rPr>
            </w:rPrChange>
          </w:rPr>
          <w:tab/>
        </w:r>
      </w:del>
      <w:del w:id="154" w:author="Microsoft Office User" w:date="2021-02-10T12:16:00Z">
        <w:r w:rsidR="008948FF" w:rsidRPr="00E37D61" w:rsidDel="00E37D61">
          <w:rPr>
            <w:rFonts w:ascii="Arial" w:hAnsi="Arial" w:cs="Arial"/>
            <w:rPrChange w:id="155" w:author="Microsoft Office User" w:date="2021-02-10T12:16:00Z">
              <w:rPr>
                <w:rFonts w:cs="Arial"/>
              </w:rPr>
            </w:rPrChange>
          </w:rPr>
          <w:delText>rules and rules on computer use</w:delText>
        </w:r>
      </w:del>
      <w:del w:id="156" w:author="Microsoft Office User" w:date="2021-02-10T12:08:00Z">
        <w:r w:rsidR="008948FF" w:rsidRPr="00E37D61" w:rsidDel="00E37D61">
          <w:rPr>
            <w:rFonts w:ascii="Arial" w:hAnsi="Arial" w:cs="Arial"/>
            <w:rPrChange w:id="157" w:author="Microsoft Office User" w:date="2021-02-10T12:16:00Z">
              <w:rPr>
                <w:rFonts w:cs="Arial"/>
              </w:rPr>
            </w:rPrChange>
          </w:rPr>
          <w:delText>;</w:delText>
        </w:r>
      </w:del>
    </w:p>
    <w:p w14:paraId="784646D2" w14:textId="0382FE06" w:rsidR="008948FF" w:rsidRPr="002F7F85" w:rsidDel="005A2BC8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58" w:author="Microsoft Office User" w:date="2021-02-10T12:18:00Z"/>
          <w:rFonts w:ascii="Arial" w:hAnsi="Arial" w:cs="Arial"/>
          <w:rPrChange w:id="159" w:author="Microsoft Office User" w:date="2021-02-10T11:55:00Z">
            <w:rPr>
              <w:del w:id="160" w:author="Microsoft Office User" w:date="2021-02-10T12:18:00Z"/>
              <w:rFonts w:cs="Calibri"/>
            </w:rPr>
          </w:rPrChange>
        </w:rPr>
        <w:pPrChange w:id="161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del w:id="162" w:author="Microsoft Office User" w:date="2021-02-10T12:18:00Z">
        <w:r w:rsidRPr="002F7F85" w:rsidDel="005A2BC8">
          <w:rPr>
            <w:rFonts w:ascii="Arial" w:hAnsi="Arial" w:cs="Arial"/>
            <w:rPrChange w:id="163" w:author="Microsoft Office User" w:date="2021-02-10T11:55:00Z">
              <w:rPr>
                <w:rFonts w:cs="Arial"/>
              </w:rPr>
            </w:rPrChange>
          </w:rPr>
          <w:delText>gross negligence</w:delText>
        </w:r>
      </w:del>
      <w:del w:id="164" w:author="Microsoft Office User" w:date="2021-02-10T12:08:00Z">
        <w:r w:rsidRPr="002F7F85" w:rsidDel="00E37D61">
          <w:rPr>
            <w:rFonts w:ascii="Arial" w:hAnsi="Arial" w:cs="Arial"/>
            <w:rPrChange w:id="165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203CD2BA" w14:textId="344F537D" w:rsidR="008948FF" w:rsidRPr="002F7F85" w:rsidDel="005A2BC8" w:rsidRDefault="0069322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66" w:author="Microsoft Office User" w:date="2021-02-10T12:17:00Z"/>
          <w:rFonts w:ascii="Arial" w:hAnsi="Arial" w:cs="Arial"/>
          <w:rPrChange w:id="167" w:author="Microsoft Office User" w:date="2021-02-10T11:55:00Z">
            <w:rPr>
              <w:del w:id="168" w:author="Microsoft Office User" w:date="2021-02-10T12:17:00Z"/>
              <w:rFonts w:cs="Calibri"/>
            </w:rPr>
          </w:rPrChange>
        </w:rPr>
        <w:pPrChange w:id="169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del w:id="170" w:author="Microsoft Office User" w:date="2021-02-10T12:17:00Z">
        <w:r w:rsidRPr="002F7F85" w:rsidDel="005A2BC8">
          <w:rPr>
            <w:rFonts w:ascii="Arial" w:hAnsi="Arial" w:cs="Arial"/>
            <w:rPrChange w:id="171" w:author="Microsoft Office User" w:date="2021-02-10T11:55:00Z">
              <w:rPr>
                <w:rFonts w:cs="Arial"/>
              </w:rPr>
            </w:rPrChange>
          </w:rPr>
          <w:delText>conduct that brings</w:delText>
        </w:r>
        <w:r w:rsidR="00676BF3" w:rsidRPr="002F7F85" w:rsidDel="005A2BC8">
          <w:rPr>
            <w:rFonts w:ascii="Arial" w:hAnsi="Arial" w:cs="Arial"/>
            <w:rPrChange w:id="172" w:author="Microsoft Office User" w:date="2021-02-10T11:55:00Z">
              <w:rPr>
                <w:rFonts w:cs="Arial"/>
              </w:rPr>
            </w:rPrChange>
          </w:rPr>
          <w:delText xml:space="preserve"> Marlow FM</w:delText>
        </w:r>
        <w:r w:rsidR="006B238A" w:rsidRPr="002F7F85" w:rsidDel="005A2BC8">
          <w:rPr>
            <w:rFonts w:ascii="Arial" w:hAnsi="Arial" w:cs="Arial"/>
            <w:rPrChange w:id="173" w:author="Microsoft Office User" w:date="2021-02-10T11:55:00Z">
              <w:rPr>
                <w:rFonts w:cs="Arial"/>
              </w:rPr>
            </w:rPrChange>
          </w:rPr>
          <w:delText>'s name into disrepute</w:delText>
        </w:r>
      </w:del>
      <w:del w:id="174" w:author="Microsoft Office User" w:date="2021-02-10T12:08:00Z">
        <w:r w:rsidR="006B238A" w:rsidRPr="002F7F85" w:rsidDel="00E37D61">
          <w:rPr>
            <w:rFonts w:ascii="Arial" w:hAnsi="Arial" w:cs="Arial"/>
            <w:rPrChange w:id="175" w:author="Microsoft Office User" w:date="2021-02-10T11:55:00Z">
              <w:rPr>
                <w:rFonts w:cs="Arial"/>
              </w:rPr>
            </w:rPrChange>
          </w:rPr>
          <w:delText xml:space="preserve">; </w:delText>
        </w:r>
      </w:del>
    </w:p>
    <w:p w14:paraId="586CDCF8" w14:textId="16DC7CEF" w:rsidR="008948FF" w:rsidRPr="002F7F85" w:rsidRDefault="008948F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76" w:author="Microsoft Office User" w:date="2021-02-10T11:55:00Z">
            <w:rPr>
              <w:rFonts w:cs="Calibri"/>
            </w:rPr>
          </w:rPrChange>
        </w:rPr>
        <w:pPrChange w:id="177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78" w:author="Microsoft Office User" w:date="2021-02-10T11:55:00Z">
            <w:rPr>
              <w:rFonts w:cs="Arial"/>
            </w:rPr>
          </w:rPrChange>
        </w:rPr>
        <w:t xml:space="preserve">discrimination </w:t>
      </w:r>
      <w:r w:rsidR="006B238A" w:rsidRPr="002F7F85">
        <w:rPr>
          <w:rFonts w:ascii="Arial" w:hAnsi="Arial" w:cs="Arial"/>
          <w:rPrChange w:id="179" w:author="Microsoft Office User" w:date="2021-02-10T11:55:00Z">
            <w:rPr>
              <w:rFonts w:cs="Arial"/>
            </w:rPr>
          </w:rPrChange>
        </w:rPr>
        <w:t>or harassment of a fellow volunteer</w:t>
      </w:r>
      <w:r w:rsidRPr="002F7F85">
        <w:rPr>
          <w:rFonts w:ascii="Arial" w:hAnsi="Arial" w:cs="Arial"/>
          <w:rPrChange w:id="180" w:author="Microsoft Office User" w:date="2021-02-10T11:55:00Z">
            <w:rPr>
              <w:rFonts w:cs="Arial"/>
            </w:rPr>
          </w:rPrChange>
        </w:rPr>
        <w:t xml:space="preserve"> on the grounds of sex, sexual orientation, race, disability, age or religion or belief</w:t>
      </w:r>
      <w:del w:id="181" w:author="Microsoft Office User" w:date="2021-02-10T12:08:00Z">
        <w:r w:rsidRPr="002F7F85" w:rsidDel="00E37D61">
          <w:rPr>
            <w:rFonts w:ascii="Arial" w:hAnsi="Arial" w:cs="Arial"/>
            <w:rPrChange w:id="182" w:author="Microsoft Office User" w:date="2021-02-10T11:55:00Z">
              <w:rPr>
                <w:rFonts w:cs="Arial"/>
              </w:rPr>
            </w:rPrChange>
          </w:rPr>
          <w:delText>.</w:delText>
        </w:r>
      </w:del>
    </w:p>
    <w:p w14:paraId="1CA3415E" w14:textId="7BCB5E58" w:rsidR="00DE5199" w:rsidRPr="002F7F85" w:rsidDel="00E37D61" w:rsidRDefault="00DE519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83" w:author="Microsoft Office User" w:date="2021-02-10T12:17:00Z"/>
          <w:rFonts w:ascii="Arial" w:hAnsi="Arial" w:cs="Arial"/>
          <w:rPrChange w:id="184" w:author="Microsoft Office User" w:date="2021-02-10T11:55:00Z">
            <w:rPr>
              <w:del w:id="185" w:author="Microsoft Office User" w:date="2021-02-10T12:17:00Z"/>
              <w:rFonts w:cs="Calibri"/>
            </w:rPr>
          </w:rPrChange>
        </w:rPr>
        <w:pPrChange w:id="186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del w:id="187" w:author="Microsoft Office User" w:date="2021-02-10T12:17:00Z">
        <w:r w:rsidRPr="002F7F85" w:rsidDel="00E37D61">
          <w:rPr>
            <w:rFonts w:ascii="Arial" w:hAnsi="Arial" w:cs="Arial"/>
            <w:rPrChange w:id="188" w:author="Microsoft Office User" w:date="2021-02-10T11:55:00Z">
              <w:rPr>
                <w:rFonts w:cs="Arial"/>
              </w:rPr>
            </w:rPrChange>
          </w:rPr>
          <w:delText>persistent bad timekeeping</w:delText>
        </w:r>
      </w:del>
      <w:del w:id="189" w:author="Microsoft Office User" w:date="2021-02-10T12:08:00Z">
        <w:r w:rsidRPr="002F7F85" w:rsidDel="00E37D61">
          <w:rPr>
            <w:rFonts w:ascii="Arial" w:hAnsi="Arial" w:cs="Arial"/>
            <w:rPrChange w:id="190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6589E500" w14:textId="77777777" w:rsidR="00DE5199" w:rsidRPr="002F7F85" w:rsidRDefault="00DE519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191" w:author="Microsoft Office User" w:date="2021-02-10T11:55:00Z">
            <w:rPr>
              <w:rFonts w:cs="Calibri"/>
            </w:rPr>
          </w:rPrChange>
        </w:rPr>
        <w:pPrChange w:id="192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193" w:author="Microsoft Office User" w:date="2021-02-10T11:55:00Z">
            <w:rPr>
              <w:rFonts w:cs="Arial"/>
            </w:rPr>
          </w:rPrChange>
        </w:rPr>
        <w:t>abusive behaviour</w:t>
      </w:r>
      <w:del w:id="194" w:author="Microsoft Office User" w:date="2021-02-10T12:08:00Z">
        <w:r w:rsidRPr="002F7F85" w:rsidDel="00E37D61">
          <w:rPr>
            <w:rFonts w:ascii="Arial" w:hAnsi="Arial" w:cs="Arial"/>
            <w:rPrChange w:id="195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7E51E438" w14:textId="18172C8D" w:rsidR="00DE5199" w:rsidRPr="002F7F85" w:rsidDel="005A2BC8" w:rsidRDefault="00DE519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del w:id="196" w:author="Microsoft Office User" w:date="2021-02-10T12:18:00Z"/>
          <w:rFonts w:ascii="Arial" w:hAnsi="Arial" w:cs="Arial"/>
          <w:rPrChange w:id="197" w:author="Microsoft Office User" w:date="2021-02-10T11:55:00Z">
            <w:rPr>
              <w:del w:id="198" w:author="Microsoft Office User" w:date="2021-02-10T12:18:00Z"/>
              <w:rFonts w:cs="Calibri"/>
            </w:rPr>
          </w:rPrChange>
        </w:rPr>
        <w:pPrChange w:id="199" w:author="Microsoft Office User" w:date="2021-02-10T11:55:00Z">
          <w:pPr>
            <w:widowControl w:val="0"/>
            <w:numPr>
              <w:numId w:val="11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del w:id="200" w:author="Microsoft Office User" w:date="2021-02-10T12:18:00Z">
        <w:r w:rsidRPr="002F7F85" w:rsidDel="005A2BC8">
          <w:rPr>
            <w:rFonts w:ascii="Arial" w:hAnsi="Arial" w:cs="Arial"/>
            <w:rPrChange w:id="201" w:author="Microsoft Office User" w:date="2021-02-10T11:55:00Z">
              <w:rPr>
                <w:rFonts w:cs="Arial"/>
              </w:rPr>
            </w:rPrChange>
          </w:rPr>
          <w:delText>smokin</w:delText>
        </w:r>
        <w:r w:rsidR="00693221" w:rsidRPr="002F7F85" w:rsidDel="005A2BC8">
          <w:rPr>
            <w:rFonts w:ascii="Arial" w:hAnsi="Arial" w:cs="Arial"/>
            <w:rPrChange w:id="202" w:author="Microsoft Office User" w:date="2021-02-10T11:55:00Z">
              <w:rPr>
                <w:rFonts w:cs="Arial"/>
              </w:rPr>
            </w:rPrChange>
          </w:rPr>
          <w:delText xml:space="preserve">g [or use of an e-cigarette] whilst anywhere on </w:delText>
        </w:r>
        <w:r w:rsidR="006B238A" w:rsidRPr="002F7F85" w:rsidDel="005A2BC8">
          <w:rPr>
            <w:rFonts w:ascii="Arial" w:hAnsi="Arial" w:cs="Arial"/>
            <w:rPrChange w:id="203" w:author="Microsoft Office User" w:date="2021-02-10T11:55:00Z">
              <w:rPr>
                <w:rFonts w:cs="Arial"/>
              </w:rPr>
            </w:rPrChange>
          </w:rPr>
          <w:delText>the organisation's premises</w:delText>
        </w:r>
      </w:del>
      <w:del w:id="204" w:author="Microsoft Office User" w:date="2021-02-10T12:08:00Z">
        <w:r w:rsidR="006B238A" w:rsidRPr="002F7F85" w:rsidDel="00E37D61">
          <w:rPr>
            <w:rFonts w:ascii="Arial" w:hAnsi="Arial" w:cs="Arial"/>
            <w:rPrChange w:id="205" w:author="Microsoft Office User" w:date="2021-02-10T11:55:00Z">
              <w:rPr>
                <w:rFonts w:cs="Arial"/>
              </w:rPr>
            </w:rPrChange>
          </w:rPr>
          <w:delText xml:space="preserve">; </w:delText>
        </w:r>
      </w:del>
    </w:p>
    <w:p w14:paraId="5B98A41C" w14:textId="77777777" w:rsidR="00693221" w:rsidRPr="002F7F85" w:rsidRDefault="006932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rPrChange w:id="206" w:author="Microsoft Office User" w:date="2021-02-10T11:55:00Z">
            <w:rPr>
              <w:rFonts w:cs="Arial"/>
              <w:b/>
              <w:bCs/>
            </w:rPr>
          </w:rPrChange>
        </w:rPr>
        <w:pPrChange w:id="207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454CB67A" w14:textId="77777777" w:rsidR="0052372B" w:rsidRPr="002F7F85" w:rsidRDefault="005237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rPrChange w:id="208" w:author="Microsoft Office User" w:date="2021-02-10T11:55:00Z">
            <w:rPr>
              <w:rFonts w:cs="Arial"/>
              <w:b/>
              <w:bCs/>
            </w:rPr>
          </w:rPrChange>
        </w:rPr>
        <w:pPrChange w:id="209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36400903" w14:textId="77777777" w:rsidR="0052372B" w:rsidRPr="002F7F85" w:rsidRDefault="005237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rPrChange w:id="210" w:author="Microsoft Office User" w:date="2021-02-10T11:55:00Z">
            <w:rPr>
              <w:rFonts w:cs="Arial"/>
              <w:b/>
              <w:bCs/>
            </w:rPr>
          </w:rPrChange>
        </w:rPr>
        <w:pPrChange w:id="211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5EB840AC" w14:textId="6A9E44B0" w:rsidR="00DE5199" w:rsidRDefault="0052372B">
      <w:pPr>
        <w:widowControl w:val="0"/>
        <w:autoSpaceDE w:val="0"/>
        <w:autoSpaceDN w:val="0"/>
        <w:adjustRightInd w:val="0"/>
        <w:spacing w:after="0" w:line="240" w:lineRule="auto"/>
        <w:rPr>
          <w:ins w:id="212" w:author="Microsoft Office User" w:date="2021-02-10T11:59:00Z"/>
          <w:rFonts w:ascii="Arial" w:hAnsi="Arial" w:cs="Arial"/>
          <w:b/>
          <w:bCs/>
        </w:rPr>
        <w:pPrChange w:id="213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b/>
          <w:bCs/>
          <w:rPrChange w:id="214" w:author="Microsoft Office User" w:date="2021-02-10T11:55:00Z">
            <w:rPr>
              <w:rFonts w:cs="Arial"/>
              <w:b/>
              <w:bCs/>
            </w:rPr>
          </w:rPrChange>
        </w:rPr>
        <w:br/>
      </w:r>
      <w:r w:rsidR="00F811BF" w:rsidRPr="002F7F85">
        <w:rPr>
          <w:rFonts w:ascii="Arial" w:hAnsi="Arial" w:cs="Arial"/>
          <w:b/>
          <w:bCs/>
          <w:rPrChange w:id="215" w:author="Microsoft Office User" w:date="2021-02-10T11:55:00Z">
            <w:rPr>
              <w:rFonts w:cs="Arial"/>
              <w:b/>
              <w:bCs/>
            </w:rPr>
          </w:rPrChange>
        </w:rPr>
        <w:t xml:space="preserve">3. </w:t>
      </w:r>
      <w:r w:rsidR="00DE5199" w:rsidRPr="002F7F85">
        <w:rPr>
          <w:rFonts w:ascii="Arial" w:hAnsi="Arial" w:cs="Arial"/>
          <w:b/>
          <w:bCs/>
          <w:rPrChange w:id="216" w:author="Microsoft Office User" w:date="2021-02-10T11:55:00Z">
            <w:rPr>
              <w:rFonts w:cs="Arial"/>
              <w:b/>
              <w:bCs/>
            </w:rPr>
          </w:rPrChange>
        </w:rPr>
        <w:t>Investigation</w:t>
      </w:r>
    </w:p>
    <w:p w14:paraId="5BBA2E72" w14:textId="77777777" w:rsidR="000C5F7C" w:rsidRPr="002F7F85" w:rsidRDefault="000C5F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17" w:author="Microsoft Office User" w:date="2021-02-10T11:55:00Z">
            <w:rPr>
              <w:rFonts w:cs="Calibri"/>
            </w:rPr>
          </w:rPrChange>
        </w:rPr>
        <w:pPrChange w:id="218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311281D7" w14:textId="54E3D09D" w:rsidR="00DE5199" w:rsidRPr="002F7F85" w:rsidRDefault="006B2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19" w:author="Microsoft Office User" w:date="2021-02-10T11:55:00Z">
            <w:rPr>
              <w:rFonts w:cs="Calibri"/>
            </w:rPr>
          </w:rPrChange>
        </w:rPr>
        <w:pPrChange w:id="220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221" w:author="Microsoft Office User" w:date="2021-02-10T11:55:00Z">
            <w:rPr>
              <w:rFonts w:cs="Arial"/>
            </w:rPr>
          </w:rPrChange>
        </w:rPr>
        <w:t xml:space="preserve">The volunteer </w:t>
      </w:r>
      <w:r w:rsidR="00DE5199" w:rsidRPr="002F7F85">
        <w:rPr>
          <w:rFonts w:ascii="Arial" w:hAnsi="Arial" w:cs="Arial"/>
          <w:rPrChange w:id="222" w:author="Microsoft Office User" w:date="2021-02-10T11:55:00Z">
            <w:rPr>
              <w:rFonts w:cs="Arial"/>
            </w:rPr>
          </w:rPrChange>
        </w:rPr>
        <w:t xml:space="preserve">will be informed as soon as possible </w:t>
      </w:r>
      <w:r w:rsidR="0052372B" w:rsidRPr="002F7F85">
        <w:rPr>
          <w:rFonts w:ascii="Arial" w:hAnsi="Arial" w:cs="Arial"/>
          <w:rPrChange w:id="223" w:author="Microsoft Office User" w:date="2021-02-10T11:55:00Z">
            <w:rPr>
              <w:rFonts w:cs="Arial"/>
            </w:rPr>
          </w:rPrChange>
        </w:rPr>
        <w:t>that</w:t>
      </w:r>
      <w:r w:rsidR="00DE5199" w:rsidRPr="002F7F85">
        <w:rPr>
          <w:rFonts w:ascii="Arial" w:hAnsi="Arial" w:cs="Arial"/>
          <w:rPrChange w:id="224" w:author="Microsoft Office User" w:date="2021-02-10T11:55:00Z">
            <w:rPr>
              <w:rFonts w:cs="Arial"/>
            </w:rPr>
          </w:rPrChange>
        </w:rPr>
        <w:t xml:space="preserve"> an investigation</w:t>
      </w:r>
      <w:r w:rsidR="00693221" w:rsidRPr="002F7F85">
        <w:rPr>
          <w:rFonts w:ascii="Arial" w:hAnsi="Arial" w:cs="Arial"/>
          <w:rPrChange w:id="225" w:author="Microsoft Office User" w:date="2021-02-10T11:55:00Z">
            <w:rPr>
              <w:rFonts w:cs="Arial"/>
            </w:rPr>
          </w:rPrChange>
        </w:rPr>
        <w:t xml:space="preserve"> </w:t>
      </w:r>
      <w:r w:rsidR="0052372B" w:rsidRPr="002F7F85">
        <w:rPr>
          <w:rFonts w:ascii="Arial" w:hAnsi="Arial" w:cs="Arial"/>
          <w:rPrChange w:id="226" w:author="Microsoft Office User" w:date="2021-02-10T11:55:00Z">
            <w:rPr>
              <w:rFonts w:cs="Arial"/>
            </w:rPr>
          </w:rPrChange>
        </w:rPr>
        <w:t xml:space="preserve">is </w:t>
      </w:r>
      <w:r w:rsidR="00693221" w:rsidRPr="002F7F85">
        <w:rPr>
          <w:rFonts w:ascii="Arial" w:hAnsi="Arial" w:cs="Arial"/>
          <w:rPrChange w:id="227" w:author="Microsoft Office User" w:date="2021-02-10T11:55:00Z">
            <w:rPr>
              <w:rFonts w:cs="Arial"/>
            </w:rPr>
          </w:rPrChange>
        </w:rPr>
        <w:t>taking place</w:t>
      </w:r>
      <w:r w:rsidR="00DE5199" w:rsidRPr="002F7F85">
        <w:rPr>
          <w:rFonts w:ascii="Arial" w:hAnsi="Arial" w:cs="Arial"/>
          <w:rPrChange w:id="228" w:author="Microsoft Office User" w:date="2021-02-10T11:55:00Z">
            <w:rPr>
              <w:rFonts w:cs="Arial"/>
            </w:rPr>
          </w:rPrChange>
        </w:rPr>
        <w:t xml:space="preserve"> and when it has been concluded.</w:t>
      </w:r>
      <w:r w:rsidR="00693221" w:rsidRPr="002F7F85">
        <w:rPr>
          <w:rFonts w:ascii="Arial" w:hAnsi="Arial" w:cs="Arial"/>
          <w:rPrChange w:id="229" w:author="Microsoft Office User" w:date="2021-02-10T11:55:00Z">
            <w:rPr>
              <w:rFonts w:cs="Calibri"/>
            </w:rPr>
          </w:rPrChange>
        </w:rPr>
        <w:t xml:space="preserve">  </w:t>
      </w:r>
      <w:r w:rsidR="00DE5199" w:rsidRPr="002F7F85">
        <w:rPr>
          <w:rFonts w:ascii="Arial" w:hAnsi="Arial" w:cs="Arial"/>
          <w:rPrChange w:id="230" w:author="Microsoft Office User" w:date="2021-02-10T11:55:00Z">
            <w:rPr>
              <w:rFonts w:cs="Arial"/>
            </w:rPr>
          </w:rPrChange>
        </w:rPr>
        <w:t>Depending on the circums</w:t>
      </w:r>
      <w:r w:rsidRPr="002F7F85">
        <w:rPr>
          <w:rFonts w:ascii="Arial" w:hAnsi="Arial" w:cs="Arial"/>
          <w:rPrChange w:id="231" w:author="Microsoft Office User" w:date="2021-02-10T11:55:00Z">
            <w:rPr>
              <w:rFonts w:cs="Arial"/>
            </w:rPr>
          </w:rPrChange>
        </w:rPr>
        <w:t>tances of the case, the volunteer</w:t>
      </w:r>
      <w:r w:rsidR="00DE5199" w:rsidRPr="002F7F85">
        <w:rPr>
          <w:rFonts w:ascii="Arial" w:hAnsi="Arial" w:cs="Arial"/>
          <w:rPrChange w:id="232" w:author="Microsoft Office User" w:date="2021-02-10T11:55:00Z">
            <w:rPr>
              <w:rFonts w:cs="Arial"/>
            </w:rPr>
          </w:rPrChange>
        </w:rPr>
        <w:t xml:space="preserve"> may be invited to attend an investigatory interview. If such an interview is held prior </w:t>
      </w:r>
      <w:r w:rsidRPr="002F7F85">
        <w:rPr>
          <w:rFonts w:ascii="Arial" w:hAnsi="Arial" w:cs="Arial"/>
          <w:rPrChange w:id="233" w:author="Microsoft Office User" w:date="2021-02-10T11:55:00Z">
            <w:rPr>
              <w:rFonts w:cs="Arial"/>
            </w:rPr>
          </w:rPrChange>
        </w:rPr>
        <w:t>to a disciplinary hearing, the volunteer</w:t>
      </w:r>
      <w:r w:rsidR="00DE5199" w:rsidRPr="002F7F85">
        <w:rPr>
          <w:rFonts w:ascii="Arial" w:hAnsi="Arial" w:cs="Arial"/>
          <w:rPrChange w:id="234" w:author="Microsoft Office User" w:date="2021-02-10T11:55:00Z">
            <w:rPr>
              <w:rFonts w:cs="Arial"/>
            </w:rPr>
          </w:rPrChange>
        </w:rPr>
        <w:t xml:space="preserve"> will be informed at the outset that the interview is an investigatory in</w:t>
      </w:r>
      <w:r w:rsidRPr="002F7F85">
        <w:rPr>
          <w:rFonts w:ascii="Arial" w:hAnsi="Arial" w:cs="Arial"/>
          <w:rPrChange w:id="235" w:author="Microsoft Office User" w:date="2021-02-10T11:55:00Z">
            <w:rPr>
              <w:rFonts w:cs="Arial"/>
            </w:rPr>
          </w:rPrChange>
        </w:rPr>
        <w:t>terview. There is no right for volunteers</w:t>
      </w:r>
      <w:r w:rsidR="00DE5199" w:rsidRPr="002F7F85">
        <w:rPr>
          <w:rFonts w:ascii="Arial" w:hAnsi="Arial" w:cs="Arial"/>
          <w:rPrChange w:id="236" w:author="Microsoft Office User" w:date="2021-02-10T11:55:00Z">
            <w:rPr>
              <w:rFonts w:cs="Arial"/>
            </w:rPr>
          </w:rPrChange>
        </w:rPr>
        <w:t xml:space="preserve"> to be accompanied at a formal investigatory interview. The organisation reserves the right to dispense with an investigatory interview and to proceed directly to a formal disciplinary hearing.</w:t>
      </w:r>
    </w:p>
    <w:p w14:paraId="362BD4FB" w14:textId="77777777" w:rsidR="006B238A" w:rsidRPr="002F7F85" w:rsidRDefault="006B2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37" w:author="Microsoft Office User" w:date="2021-02-10T11:55:00Z">
            <w:rPr>
              <w:rFonts w:cs="Calibri"/>
            </w:rPr>
          </w:rPrChange>
        </w:rPr>
        <w:pPrChange w:id="238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2E0BE774" w14:textId="244B07CD" w:rsidR="00DE5199" w:rsidRPr="000C5F7C" w:rsidRDefault="00DE519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239" w:author="Microsoft Office User" w:date="2021-02-10T12:00:00Z"/>
          <w:rFonts w:ascii="Arial" w:hAnsi="Arial" w:cs="Arial"/>
          <w:rPrChange w:id="240" w:author="Microsoft Office User" w:date="2021-02-10T12:00:00Z">
            <w:rPr>
              <w:ins w:id="241" w:author="Microsoft Office User" w:date="2021-02-10T12:00:00Z"/>
              <w:rFonts w:ascii="Arial" w:hAnsi="Arial" w:cs="Arial"/>
              <w:b/>
              <w:bCs/>
            </w:rPr>
          </w:rPrChange>
        </w:rPr>
        <w:pPrChange w:id="242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243" w:author="Microsoft Office User" w:date="2021-02-10T11:55:00Z">
            <w:rPr>
              <w:rFonts w:cs="Arial"/>
              <w:b/>
              <w:bCs/>
            </w:rPr>
          </w:rPrChange>
        </w:rPr>
        <w:t>Procedure</w:t>
      </w:r>
    </w:p>
    <w:p w14:paraId="2E90C8C3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rPrChange w:id="244" w:author="Microsoft Office User" w:date="2021-02-10T11:55:00Z">
            <w:rPr>
              <w:rFonts w:cs="Calibri"/>
            </w:rPr>
          </w:rPrChange>
        </w:rPr>
        <w:pPrChange w:id="245" w:author="Microsoft Office User" w:date="2021-02-10T12:00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19BB1885" w14:textId="1229A2BA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46" w:author="Microsoft Office User" w:date="2021-02-10T11:55:00Z">
            <w:rPr>
              <w:rFonts w:cs="Calibri"/>
            </w:rPr>
          </w:rPrChange>
        </w:rPr>
        <w:pPrChange w:id="247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248" w:author="Microsoft Office User" w:date="2021-02-10T11:55:00Z">
            <w:rPr>
              <w:rFonts w:cs="Arial"/>
            </w:rPr>
          </w:rPrChange>
        </w:rPr>
        <w:t>Where, upon completion of an investigation, there are reasona</w:t>
      </w:r>
      <w:r w:rsidR="00693221" w:rsidRPr="002F7F85">
        <w:rPr>
          <w:rFonts w:ascii="Arial" w:hAnsi="Arial" w:cs="Arial"/>
          <w:rPrChange w:id="249" w:author="Microsoft Office User" w:date="2021-02-10T11:55:00Z">
            <w:rPr>
              <w:rFonts w:cs="Arial"/>
            </w:rPr>
          </w:rPrChange>
        </w:rPr>
        <w:t>ble grounds to believe that a</w:t>
      </w:r>
      <w:r w:rsidR="006B238A" w:rsidRPr="002F7F85">
        <w:rPr>
          <w:rFonts w:ascii="Arial" w:hAnsi="Arial" w:cs="Arial"/>
          <w:rPrChange w:id="250" w:author="Microsoft Office User" w:date="2021-02-10T11:55:00Z">
            <w:rPr>
              <w:rFonts w:cs="Arial"/>
            </w:rPr>
          </w:rPrChange>
        </w:rPr>
        <w:t xml:space="preserve"> volunteer</w:t>
      </w:r>
      <w:r w:rsidRPr="002F7F85">
        <w:rPr>
          <w:rFonts w:ascii="Arial" w:hAnsi="Arial" w:cs="Arial"/>
          <w:rPrChange w:id="251" w:author="Microsoft Office User" w:date="2021-02-10T11:55:00Z">
            <w:rPr>
              <w:rFonts w:cs="Arial"/>
            </w:rPr>
          </w:rPrChange>
        </w:rPr>
        <w:t xml:space="preserve"> has committed an act of misconduct, the </w:t>
      </w:r>
      <w:r w:rsidR="006B238A" w:rsidRPr="002F7F85">
        <w:rPr>
          <w:rFonts w:ascii="Arial" w:hAnsi="Arial" w:cs="Arial"/>
          <w:rPrChange w:id="252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53" w:author="Microsoft Office User" w:date="2021-02-10T11:55:00Z">
            <w:rPr>
              <w:rFonts w:cs="Arial"/>
            </w:rPr>
          </w:rPrChange>
        </w:rPr>
        <w:t xml:space="preserve"> will be invited to attend a disciplinary hearing.</w:t>
      </w:r>
    </w:p>
    <w:p w14:paraId="39A875D1" w14:textId="77777777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54" w:author="Microsoft Office User" w:date="2021-02-10T11:55:00Z">
            <w:rPr>
              <w:rFonts w:cs="Calibri"/>
            </w:rPr>
          </w:rPrChange>
        </w:rPr>
        <w:pPrChange w:id="255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256" w:author="Microsoft Office User" w:date="2021-02-10T11:55:00Z">
            <w:rPr>
              <w:rFonts w:cs="Arial"/>
            </w:rPr>
          </w:rPrChange>
        </w:rPr>
        <w:t>In the event of a disciplinary hearing taking place the organisation will:</w:t>
      </w:r>
    </w:p>
    <w:p w14:paraId="75A19F5E" w14:textId="2242E3EB" w:rsidR="00DE5199" w:rsidRPr="002F7F85" w:rsidRDefault="00DE519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57" w:author="Microsoft Office User" w:date="2021-02-10T11:55:00Z">
            <w:rPr>
              <w:rFonts w:cs="Calibri"/>
            </w:rPr>
          </w:rPrChange>
        </w:rPr>
        <w:pPrChange w:id="258" w:author="Microsoft Office User" w:date="2021-02-10T11:55:00Z">
          <w:pPr>
            <w:widowControl w:val="0"/>
            <w:numPr>
              <w:numId w:val="1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259" w:author="Microsoft Office User" w:date="2021-02-10T11:55:00Z">
            <w:rPr>
              <w:rFonts w:cs="Arial"/>
            </w:rPr>
          </w:rPrChange>
        </w:rPr>
        <w:t xml:space="preserve">tell the </w:t>
      </w:r>
      <w:r w:rsidR="006B238A" w:rsidRPr="002F7F85">
        <w:rPr>
          <w:rFonts w:ascii="Arial" w:hAnsi="Arial" w:cs="Arial"/>
          <w:rPrChange w:id="260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61" w:author="Microsoft Office User" w:date="2021-02-10T11:55:00Z">
            <w:rPr>
              <w:rFonts w:cs="Arial"/>
            </w:rPr>
          </w:rPrChange>
        </w:rPr>
        <w:t xml:space="preserve"> the purpose of the hearing and that it will be held under the</w:t>
      </w:r>
      <w:r w:rsidR="006B238A" w:rsidRPr="002F7F85">
        <w:rPr>
          <w:rFonts w:ascii="Arial" w:hAnsi="Arial" w:cs="Arial"/>
          <w:rPrChange w:id="262" w:author="Microsoft Office User" w:date="2021-02-10T11:55:00Z">
            <w:rPr>
              <w:rFonts w:cs="Arial"/>
            </w:rPr>
          </w:rPrChange>
        </w:rPr>
        <w:t xml:space="preserve"> Marlow FM</w:t>
      </w:r>
      <w:r w:rsidRPr="002F7F85">
        <w:rPr>
          <w:rFonts w:ascii="Arial" w:hAnsi="Arial" w:cs="Arial"/>
          <w:rPrChange w:id="263" w:author="Microsoft Office User" w:date="2021-02-10T11:55:00Z">
            <w:rPr>
              <w:rFonts w:cs="Arial"/>
            </w:rPr>
          </w:rPrChange>
        </w:rPr>
        <w:t xml:space="preserve"> disciplinary procedure</w:t>
      </w:r>
      <w:del w:id="264" w:author="Microsoft Office User" w:date="2021-02-10T12:00:00Z">
        <w:r w:rsidRPr="002F7F85" w:rsidDel="000C5F7C">
          <w:rPr>
            <w:rFonts w:ascii="Arial" w:hAnsi="Arial" w:cs="Arial"/>
            <w:rPrChange w:id="265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546BC066" w14:textId="73C30AB4" w:rsidR="00DE5199" w:rsidRPr="002F7F85" w:rsidRDefault="00DE519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66" w:author="Microsoft Office User" w:date="2021-02-10T11:55:00Z">
            <w:rPr>
              <w:rFonts w:cs="Calibri"/>
            </w:rPr>
          </w:rPrChange>
        </w:rPr>
        <w:pPrChange w:id="267" w:author="Microsoft Office User" w:date="2021-02-10T11:55:00Z">
          <w:pPr>
            <w:widowControl w:val="0"/>
            <w:numPr>
              <w:numId w:val="1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268" w:author="Microsoft Office User" w:date="2021-02-10T11:55:00Z">
            <w:rPr>
              <w:rFonts w:cs="Arial"/>
            </w:rPr>
          </w:rPrChange>
        </w:rPr>
        <w:t xml:space="preserve">explain the </w:t>
      </w:r>
      <w:r w:rsidR="006B238A" w:rsidRPr="002F7F85">
        <w:rPr>
          <w:rFonts w:ascii="Arial" w:hAnsi="Arial" w:cs="Arial"/>
          <w:rPrChange w:id="269" w:author="Microsoft Office User" w:date="2021-02-10T11:55:00Z">
            <w:rPr>
              <w:rFonts w:cs="Arial"/>
            </w:rPr>
          </w:rPrChange>
        </w:rPr>
        <w:t>volunteer</w:t>
      </w:r>
      <w:del w:id="270" w:author="Microsoft Office User" w:date="2021-02-10T12:00:00Z">
        <w:r w:rsidR="006B238A" w:rsidRPr="002F7F85" w:rsidDel="000C5F7C">
          <w:rPr>
            <w:rFonts w:ascii="Arial" w:hAnsi="Arial" w:cs="Arial"/>
            <w:rPrChange w:id="271" w:author="Microsoft Office User" w:date="2021-02-10T11:55:00Z">
              <w:rPr>
                <w:rFonts w:cs="Arial"/>
              </w:rPr>
            </w:rPrChange>
          </w:rPr>
          <w:delText xml:space="preserve"> </w:delText>
        </w:r>
      </w:del>
      <w:r w:rsidRPr="002F7F85">
        <w:rPr>
          <w:rFonts w:ascii="Arial" w:hAnsi="Arial" w:cs="Arial"/>
          <w:rPrChange w:id="272" w:author="Microsoft Office User" w:date="2021-02-10T11:55:00Z">
            <w:rPr>
              <w:rFonts w:cs="Arial"/>
            </w:rPr>
          </w:rPrChange>
        </w:rPr>
        <w:t xml:space="preserve">'s right to be accompanied at the hearing by a fellow </w:t>
      </w:r>
      <w:r w:rsidR="006B238A" w:rsidRPr="002F7F85">
        <w:rPr>
          <w:rFonts w:ascii="Arial" w:hAnsi="Arial" w:cs="Arial"/>
          <w:rPrChange w:id="273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74" w:author="Microsoft Office User" w:date="2021-02-10T11:55:00Z">
            <w:rPr>
              <w:rFonts w:cs="Arial"/>
            </w:rPr>
          </w:rPrChange>
        </w:rPr>
        <w:t xml:space="preserve"> or trade union official</w:t>
      </w:r>
      <w:del w:id="275" w:author="Microsoft Office User" w:date="2021-02-10T12:00:00Z">
        <w:r w:rsidRPr="002F7F85" w:rsidDel="000C5F7C">
          <w:rPr>
            <w:rFonts w:ascii="Arial" w:hAnsi="Arial" w:cs="Arial"/>
            <w:rPrChange w:id="276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44C0EE95" w14:textId="22D29E57" w:rsidR="00DE5199" w:rsidRPr="002F7F85" w:rsidRDefault="00DE519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77" w:author="Microsoft Office User" w:date="2021-02-10T11:55:00Z">
            <w:rPr>
              <w:rFonts w:cs="Calibri"/>
            </w:rPr>
          </w:rPrChange>
        </w:rPr>
        <w:pPrChange w:id="278" w:author="Microsoft Office User" w:date="2021-02-10T11:55:00Z">
          <w:pPr>
            <w:widowControl w:val="0"/>
            <w:numPr>
              <w:numId w:val="1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279" w:author="Microsoft Office User" w:date="2021-02-10T11:55:00Z">
            <w:rPr>
              <w:rFonts w:cs="Arial"/>
            </w:rPr>
          </w:rPrChange>
        </w:rPr>
        <w:t xml:space="preserve">give the </w:t>
      </w:r>
      <w:r w:rsidR="006B238A" w:rsidRPr="002F7F85">
        <w:rPr>
          <w:rFonts w:ascii="Arial" w:hAnsi="Arial" w:cs="Arial"/>
          <w:rPrChange w:id="280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81" w:author="Microsoft Office User" w:date="2021-02-10T11:55:00Z">
            <w:rPr>
              <w:rFonts w:cs="Arial"/>
            </w:rPr>
          </w:rPrChange>
        </w:rPr>
        <w:t xml:space="preserve"> written details of the nature of his/her alleged misconduc</w:t>
      </w:r>
      <w:ins w:id="282" w:author="Microsoft Office User" w:date="2021-02-10T12:01:00Z">
        <w:r w:rsidR="000C5F7C">
          <w:rPr>
            <w:rFonts w:ascii="Arial" w:hAnsi="Arial" w:cs="Arial"/>
          </w:rPr>
          <w:t>t</w:t>
        </w:r>
      </w:ins>
      <w:del w:id="283" w:author="Microsoft Office User" w:date="2021-02-10T12:01:00Z">
        <w:r w:rsidRPr="002F7F85" w:rsidDel="000C5F7C">
          <w:rPr>
            <w:rFonts w:ascii="Arial" w:hAnsi="Arial" w:cs="Arial"/>
            <w:rPrChange w:id="284" w:author="Microsoft Office User" w:date="2021-02-10T11:55:00Z">
              <w:rPr>
                <w:rFonts w:cs="Arial"/>
              </w:rPr>
            </w:rPrChange>
          </w:rPr>
          <w:delText>t; and</w:delText>
        </w:r>
      </w:del>
    </w:p>
    <w:p w14:paraId="388DA8B0" w14:textId="783D38D5" w:rsidR="00DE5199" w:rsidRPr="002F7F85" w:rsidRDefault="00DE5199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85" w:author="Microsoft Office User" w:date="2021-02-10T11:55:00Z">
            <w:rPr>
              <w:rFonts w:cs="Calibri"/>
            </w:rPr>
          </w:rPrChange>
        </w:rPr>
        <w:pPrChange w:id="286" w:author="Microsoft Office User" w:date="2021-02-10T11:55:00Z">
          <w:pPr>
            <w:widowControl w:val="0"/>
            <w:numPr>
              <w:numId w:val="12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287" w:author="Microsoft Office User" w:date="2021-02-10T11:55:00Z">
            <w:rPr>
              <w:rFonts w:cs="Arial"/>
            </w:rPr>
          </w:rPrChange>
        </w:rPr>
        <w:t xml:space="preserve">provide to the </w:t>
      </w:r>
      <w:r w:rsidR="006B238A" w:rsidRPr="002F7F85">
        <w:rPr>
          <w:rFonts w:ascii="Arial" w:hAnsi="Arial" w:cs="Arial"/>
          <w:rPrChange w:id="288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89" w:author="Microsoft Office User" w:date="2021-02-10T11:55:00Z">
            <w:rPr>
              <w:rFonts w:cs="Arial"/>
            </w:rPr>
          </w:rPrChange>
        </w:rPr>
        <w:t xml:space="preserve"> all relevant information (which should include statements taken from any fellow </w:t>
      </w:r>
      <w:r w:rsidR="006B238A" w:rsidRPr="002F7F85">
        <w:rPr>
          <w:rFonts w:ascii="Arial" w:hAnsi="Arial" w:cs="Arial"/>
          <w:rPrChange w:id="290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291" w:author="Microsoft Office User" w:date="2021-02-10T11:55:00Z">
            <w:rPr>
              <w:rFonts w:cs="Arial"/>
            </w:rPr>
          </w:rPrChange>
        </w:rPr>
        <w:t xml:space="preserve"> or other persons that the organisation intends to rely upon) not less than two working days in advance of the hearing</w:t>
      </w:r>
      <w:del w:id="292" w:author="Microsoft Office User" w:date="2021-02-10T12:01:00Z">
        <w:r w:rsidRPr="002F7F85" w:rsidDel="000C5F7C">
          <w:rPr>
            <w:rFonts w:ascii="Arial" w:hAnsi="Arial" w:cs="Arial"/>
            <w:rPrChange w:id="293" w:author="Microsoft Office User" w:date="2021-02-10T11:55:00Z">
              <w:rPr>
                <w:rFonts w:cs="Arial"/>
              </w:rPr>
            </w:rPrChange>
          </w:rPr>
          <w:delText>.</w:delText>
        </w:r>
      </w:del>
    </w:p>
    <w:p w14:paraId="5FBA4E98" w14:textId="77777777" w:rsidR="006B238A" w:rsidRPr="002F7F85" w:rsidRDefault="006B2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94" w:author="Microsoft Office User" w:date="2021-02-10T11:55:00Z">
            <w:rPr>
              <w:rFonts w:cs="Arial"/>
            </w:rPr>
          </w:rPrChange>
        </w:rPr>
        <w:pPrChange w:id="295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2D8D4A9F" w14:textId="71854027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296" w:author="Microsoft Office User" w:date="2021-02-10T11:55:00Z">
            <w:rPr>
              <w:rFonts w:cs="Calibri"/>
            </w:rPr>
          </w:rPrChange>
        </w:rPr>
        <w:pPrChange w:id="297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298" w:author="Microsoft Office User" w:date="2021-02-10T11:55:00Z">
            <w:rPr>
              <w:rFonts w:cs="Arial"/>
            </w:rPr>
          </w:rPrChange>
        </w:rPr>
        <w:t xml:space="preserve">Where the </w:t>
      </w:r>
      <w:r w:rsidR="006B238A" w:rsidRPr="002F7F85">
        <w:rPr>
          <w:rFonts w:ascii="Arial" w:hAnsi="Arial" w:cs="Arial"/>
          <w:rPrChange w:id="299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00" w:author="Microsoft Office User" w:date="2021-02-10T11:55:00Z">
            <w:rPr>
              <w:rFonts w:cs="Arial"/>
            </w:rPr>
          </w:rPrChange>
        </w:rPr>
        <w:t xml:space="preserve"> is unable to attend a disciplinary hearing and provides a good reason for failing to attend, the hearing wil</w:t>
      </w:r>
      <w:r w:rsidR="006B238A" w:rsidRPr="002F7F85">
        <w:rPr>
          <w:rFonts w:ascii="Arial" w:hAnsi="Arial" w:cs="Arial"/>
          <w:rPrChange w:id="301" w:author="Microsoft Office User" w:date="2021-02-10T11:55:00Z">
            <w:rPr>
              <w:rFonts w:cs="Arial"/>
            </w:rPr>
          </w:rPrChange>
        </w:rPr>
        <w:t xml:space="preserve">l be adjourned to another day. </w:t>
      </w:r>
      <w:r w:rsidRPr="002F7F85">
        <w:rPr>
          <w:rFonts w:ascii="Arial" w:hAnsi="Arial" w:cs="Arial"/>
          <w:rPrChange w:id="302" w:author="Microsoft Office User" w:date="2021-02-10T11:55:00Z">
            <w:rPr>
              <w:rFonts w:cs="Arial"/>
            </w:rPr>
          </w:rPrChange>
        </w:rPr>
        <w:t xml:space="preserve">Unless there are special circumstances mitigating against it, if the </w:t>
      </w:r>
      <w:r w:rsidR="006B238A" w:rsidRPr="002F7F85">
        <w:rPr>
          <w:rFonts w:ascii="Arial" w:hAnsi="Arial" w:cs="Arial"/>
          <w:rPrChange w:id="303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04" w:author="Microsoft Office User" w:date="2021-02-10T11:55:00Z">
            <w:rPr>
              <w:rFonts w:cs="Arial"/>
            </w:rPr>
          </w:rPrChange>
        </w:rPr>
        <w:t xml:space="preserve"> is unable to attend the rearranged hearing, the rearranged hearing will take place in the </w:t>
      </w:r>
      <w:r w:rsidR="006B238A" w:rsidRPr="002F7F85">
        <w:rPr>
          <w:rFonts w:ascii="Arial" w:hAnsi="Arial" w:cs="Arial"/>
          <w:rPrChange w:id="305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06" w:author="Microsoft Office User" w:date="2021-02-10T11:55:00Z">
            <w:rPr>
              <w:rFonts w:cs="Arial"/>
            </w:rPr>
          </w:rPrChange>
        </w:rPr>
        <w:t xml:space="preserve">'s absence. The </w:t>
      </w:r>
      <w:r w:rsidR="006B238A" w:rsidRPr="002F7F85">
        <w:rPr>
          <w:rFonts w:ascii="Arial" w:hAnsi="Arial" w:cs="Arial"/>
          <w:rPrChange w:id="307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08" w:author="Microsoft Office User" w:date="2021-02-10T11:55:00Z">
            <w:rPr>
              <w:rFonts w:cs="Arial"/>
            </w:rPr>
          </w:rPrChange>
        </w:rPr>
        <w:t xml:space="preserve"> will also be allowed to make written submissions in such a situation.</w:t>
      </w:r>
    </w:p>
    <w:p w14:paraId="1FFB1DFE" w14:textId="77777777" w:rsidR="006B238A" w:rsidRPr="002F7F85" w:rsidRDefault="006B2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09" w:author="Microsoft Office User" w:date="2021-02-10T11:55:00Z">
            <w:rPr>
              <w:rFonts w:cs="Arial"/>
            </w:rPr>
          </w:rPrChange>
        </w:rPr>
        <w:pPrChange w:id="310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2E3AEC38" w14:textId="15FAD15D" w:rsidR="00DE5199" w:rsidRPr="000C5F7C" w:rsidRDefault="00DE519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311" w:author="Microsoft Office User" w:date="2021-02-10T12:01:00Z"/>
          <w:rFonts w:ascii="Arial" w:hAnsi="Arial" w:cs="Arial"/>
          <w:rPrChange w:id="312" w:author="Microsoft Office User" w:date="2021-02-10T12:01:00Z">
            <w:rPr>
              <w:ins w:id="313" w:author="Microsoft Office User" w:date="2021-02-10T12:01:00Z"/>
              <w:rFonts w:ascii="Arial" w:hAnsi="Arial" w:cs="Arial"/>
              <w:b/>
              <w:bCs/>
            </w:rPr>
          </w:rPrChange>
        </w:rPr>
        <w:pPrChange w:id="314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315" w:author="Microsoft Office User" w:date="2021-02-10T11:55:00Z">
            <w:rPr>
              <w:rFonts w:cs="Arial"/>
              <w:b/>
              <w:bCs/>
            </w:rPr>
          </w:rPrChange>
        </w:rPr>
        <w:t>Role of companion</w:t>
      </w:r>
    </w:p>
    <w:p w14:paraId="5A058514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rPrChange w:id="316" w:author="Microsoft Office User" w:date="2021-02-10T11:55:00Z">
            <w:rPr>
              <w:rFonts w:cs="Calibri"/>
            </w:rPr>
          </w:rPrChange>
        </w:rPr>
        <w:pPrChange w:id="317" w:author="Microsoft Office User" w:date="2021-02-10T12:01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2584F46A" w14:textId="19D8AC6E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18" w:author="Microsoft Office User" w:date="2021-02-10T11:55:00Z">
            <w:rPr>
              <w:rFonts w:cs="Arial"/>
            </w:rPr>
          </w:rPrChange>
        </w:rPr>
        <w:pPrChange w:id="319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320" w:author="Microsoft Office User" w:date="2021-02-10T11:55:00Z">
            <w:rPr>
              <w:rFonts w:cs="Arial"/>
            </w:rPr>
          </w:rPrChange>
        </w:rPr>
        <w:t xml:space="preserve">The </w:t>
      </w:r>
      <w:r w:rsidR="006B238A" w:rsidRPr="002F7F85">
        <w:rPr>
          <w:rFonts w:ascii="Arial" w:hAnsi="Arial" w:cs="Arial"/>
          <w:rPrChange w:id="321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22" w:author="Microsoft Office User" w:date="2021-02-10T11:55:00Z">
            <w:rPr>
              <w:rFonts w:cs="Arial"/>
            </w:rPr>
          </w:rPrChange>
        </w:rPr>
        <w:t xml:space="preserve">'s chosen companion has the right to address the hearing to put the </w:t>
      </w:r>
      <w:r w:rsidR="006B238A" w:rsidRPr="002F7F85">
        <w:rPr>
          <w:rFonts w:ascii="Arial" w:hAnsi="Arial" w:cs="Arial"/>
          <w:rPrChange w:id="323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24" w:author="Microsoft Office User" w:date="2021-02-10T11:55:00Z">
            <w:rPr>
              <w:rFonts w:cs="Arial"/>
            </w:rPr>
          </w:rPrChange>
        </w:rPr>
        <w:t xml:space="preserve">'s case, sum up the case and respond on the </w:t>
      </w:r>
      <w:r w:rsidR="006B238A" w:rsidRPr="002F7F85">
        <w:rPr>
          <w:rFonts w:ascii="Arial" w:hAnsi="Arial" w:cs="Arial"/>
          <w:rPrChange w:id="325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26" w:author="Microsoft Office User" w:date="2021-02-10T11:55:00Z">
            <w:rPr>
              <w:rFonts w:cs="Arial"/>
            </w:rPr>
          </w:rPrChange>
        </w:rPr>
        <w:t xml:space="preserve">'s behalf to any view expressed at the hearing. The companion may also confer with the </w:t>
      </w:r>
      <w:r w:rsidR="006B238A" w:rsidRPr="002F7F85">
        <w:rPr>
          <w:rFonts w:ascii="Arial" w:hAnsi="Arial" w:cs="Arial"/>
          <w:rPrChange w:id="327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28" w:author="Microsoft Office User" w:date="2021-02-10T11:55:00Z">
            <w:rPr>
              <w:rFonts w:cs="Arial"/>
            </w:rPr>
          </w:rPrChange>
        </w:rPr>
        <w:t xml:space="preserve"> during the hearing. However, there is</w:t>
      </w:r>
      <w:r w:rsidR="006B238A" w:rsidRPr="002F7F85">
        <w:rPr>
          <w:rFonts w:ascii="Arial" w:hAnsi="Arial" w:cs="Arial"/>
          <w:rPrChange w:id="329" w:author="Microsoft Office User" w:date="2021-02-10T11:55:00Z">
            <w:rPr>
              <w:rFonts w:cs="Arial"/>
            </w:rPr>
          </w:rPrChange>
        </w:rPr>
        <w:t xml:space="preserve"> no requirement for the hearing panel</w:t>
      </w:r>
      <w:r w:rsidRPr="002F7F85">
        <w:rPr>
          <w:rFonts w:ascii="Arial" w:hAnsi="Arial" w:cs="Arial"/>
          <w:rPrChange w:id="330" w:author="Microsoft Office User" w:date="2021-02-10T11:55:00Z">
            <w:rPr>
              <w:rFonts w:cs="Arial"/>
            </w:rPr>
          </w:rPrChange>
        </w:rPr>
        <w:t xml:space="preserve"> to permit the companion to ans</w:t>
      </w:r>
      <w:r w:rsidR="006B238A" w:rsidRPr="002F7F85">
        <w:rPr>
          <w:rFonts w:ascii="Arial" w:hAnsi="Arial" w:cs="Arial"/>
          <w:rPrChange w:id="331" w:author="Microsoft Office User" w:date="2021-02-10T11:55:00Z">
            <w:rPr>
              <w:rFonts w:cs="Arial"/>
            </w:rPr>
          </w:rPrChange>
        </w:rPr>
        <w:t>wer questions on behalf of the volunteer</w:t>
      </w:r>
      <w:r w:rsidRPr="002F7F85">
        <w:rPr>
          <w:rFonts w:ascii="Arial" w:hAnsi="Arial" w:cs="Arial"/>
          <w:rPrChange w:id="332" w:author="Microsoft Office User" w:date="2021-02-10T11:55:00Z">
            <w:rPr>
              <w:rFonts w:cs="Arial"/>
            </w:rPr>
          </w:rPrChange>
        </w:rPr>
        <w:t xml:space="preserve">, or to address the hearing where the </w:t>
      </w:r>
      <w:r w:rsidR="006B238A" w:rsidRPr="002F7F85">
        <w:rPr>
          <w:rFonts w:ascii="Arial" w:hAnsi="Arial" w:cs="Arial"/>
          <w:rPrChange w:id="333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34" w:author="Microsoft Office User" w:date="2021-02-10T11:55:00Z">
            <w:rPr>
              <w:rFonts w:cs="Arial"/>
            </w:rPr>
          </w:rPrChange>
        </w:rPr>
        <w:t xml:space="preserve"> indicates that he/she does not wish this.</w:t>
      </w:r>
    </w:p>
    <w:p w14:paraId="285BAD89" w14:textId="77777777" w:rsidR="006B238A" w:rsidRPr="002F7F85" w:rsidRDefault="006B2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35" w:author="Microsoft Office User" w:date="2021-02-10T11:55:00Z">
            <w:rPr>
              <w:rFonts w:cs="Calibri"/>
            </w:rPr>
          </w:rPrChange>
        </w:rPr>
        <w:pPrChange w:id="336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78A158B3" w14:textId="4EEAE1C0" w:rsidR="00DE5199" w:rsidRPr="000C5F7C" w:rsidRDefault="00DE519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337" w:author="Microsoft Office User" w:date="2021-02-10T12:02:00Z"/>
          <w:rFonts w:ascii="Arial" w:hAnsi="Arial" w:cs="Arial"/>
          <w:rPrChange w:id="338" w:author="Microsoft Office User" w:date="2021-02-10T12:02:00Z">
            <w:rPr>
              <w:ins w:id="339" w:author="Microsoft Office User" w:date="2021-02-10T12:02:00Z"/>
              <w:rFonts w:ascii="Arial" w:hAnsi="Arial" w:cs="Arial"/>
              <w:b/>
              <w:bCs/>
            </w:rPr>
          </w:rPrChange>
        </w:rPr>
        <w:pPrChange w:id="340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341" w:author="Microsoft Office User" w:date="2021-02-10T11:55:00Z">
            <w:rPr>
              <w:rFonts w:cs="Arial"/>
              <w:b/>
              <w:bCs/>
            </w:rPr>
          </w:rPrChange>
        </w:rPr>
        <w:t>The disciplinary hearing</w:t>
      </w:r>
    </w:p>
    <w:p w14:paraId="165D5CED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rPrChange w:id="342" w:author="Microsoft Office User" w:date="2021-02-10T11:55:00Z">
            <w:rPr>
              <w:rFonts w:cs="Calibri"/>
            </w:rPr>
          </w:rPrChange>
        </w:rPr>
        <w:pPrChange w:id="343" w:author="Microsoft Office User" w:date="2021-02-10T12:02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60D4D532" w14:textId="3503795E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44" w:author="Microsoft Office User" w:date="2021-02-10T11:55:00Z">
            <w:rPr>
              <w:rFonts w:cs="Calibri"/>
            </w:rPr>
          </w:rPrChange>
        </w:rPr>
        <w:pPrChange w:id="345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346" w:author="Microsoft Office User" w:date="2021-02-10T11:55:00Z">
            <w:rPr>
              <w:rFonts w:cs="Arial"/>
            </w:rPr>
          </w:rPrChange>
        </w:rPr>
        <w:t xml:space="preserve">A disciplinary hearing will normally be conducted by </w:t>
      </w:r>
      <w:r w:rsidR="008B1C63" w:rsidRPr="002F7F85">
        <w:rPr>
          <w:rFonts w:ascii="Arial" w:hAnsi="Arial" w:cs="Arial"/>
          <w:rPrChange w:id="347" w:author="Microsoft Office User" w:date="2021-02-10T11:55:00Z">
            <w:rPr>
              <w:rFonts w:cs="Arial"/>
            </w:rPr>
          </w:rPrChange>
        </w:rPr>
        <w:t>a Director of Marlow FM</w:t>
      </w:r>
      <w:r w:rsidR="00047990" w:rsidRPr="002F7F85">
        <w:rPr>
          <w:rFonts w:ascii="Arial" w:hAnsi="Arial" w:cs="Arial"/>
          <w:rPrChange w:id="348" w:author="Microsoft Office User" w:date="2021-02-10T11:55:00Z">
            <w:rPr>
              <w:rFonts w:cs="Arial"/>
            </w:rPr>
          </w:rPrChange>
        </w:rPr>
        <w:t xml:space="preserve"> t</w:t>
      </w:r>
      <w:r w:rsidR="008B1C63" w:rsidRPr="002F7F85">
        <w:rPr>
          <w:rFonts w:ascii="Arial" w:hAnsi="Arial" w:cs="Arial"/>
          <w:rPrChange w:id="349" w:author="Microsoft Office User" w:date="2021-02-10T11:55:00Z">
            <w:rPr>
              <w:rFonts w:cs="Arial"/>
            </w:rPr>
          </w:rPrChange>
        </w:rPr>
        <w:t>ogether with the HR Director</w:t>
      </w:r>
      <w:r w:rsidRPr="002F7F85">
        <w:rPr>
          <w:rFonts w:ascii="Arial" w:hAnsi="Arial" w:cs="Arial"/>
          <w:rPrChange w:id="350" w:author="Microsoft Office User" w:date="2021-02-10T11:55:00Z">
            <w:rPr>
              <w:rFonts w:cs="Arial"/>
            </w:rPr>
          </w:rPrChange>
        </w:rPr>
        <w:t xml:space="preserve"> (the </w:t>
      </w:r>
      <w:r w:rsidR="00693221" w:rsidRPr="002F7F85">
        <w:rPr>
          <w:rFonts w:ascii="Arial" w:hAnsi="Arial" w:cs="Arial"/>
          <w:rPrChange w:id="351" w:author="Microsoft Office User" w:date="2021-02-10T11:55:00Z">
            <w:rPr>
              <w:rFonts w:cs="Arial"/>
            </w:rPr>
          </w:rPrChange>
        </w:rPr>
        <w:t>panel). Any member of team</w:t>
      </w:r>
      <w:r w:rsidRPr="002F7F85">
        <w:rPr>
          <w:rFonts w:ascii="Arial" w:hAnsi="Arial" w:cs="Arial"/>
          <w:rPrChange w:id="352" w:author="Microsoft Office User" w:date="2021-02-10T11:55:00Z">
            <w:rPr>
              <w:rFonts w:cs="Arial"/>
            </w:rPr>
          </w:rPrChange>
        </w:rPr>
        <w:t xml:space="preserve"> responsible for the investigation of the disciplinary offence(s) shall not be a member of the </w:t>
      </w:r>
      <w:r w:rsidR="00693221" w:rsidRPr="002F7F85">
        <w:rPr>
          <w:rFonts w:ascii="Arial" w:hAnsi="Arial" w:cs="Arial"/>
          <w:rPrChange w:id="353" w:author="Microsoft Office User" w:date="2021-02-10T11:55:00Z">
            <w:rPr>
              <w:rFonts w:cs="Arial"/>
            </w:rPr>
          </w:rPrChange>
        </w:rPr>
        <w:t>hearing panel, although such members</w:t>
      </w:r>
      <w:r w:rsidRPr="002F7F85">
        <w:rPr>
          <w:rFonts w:ascii="Arial" w:hAnsi="Arial" w:cs="Arial"/>
          <w:rPrChange w:id="354" w:author="Microsoft Office User" w:date="2021-02-10T11:55:00Z">
            <w:rPr>
              <w:rFonts w:cs="Arial"/>
            </w:rPr>
          </w:rPrChange>
        </w:rPr>
        <w:t xml:space="preserve"> may present any supporting facts and material to the disciplinary hearing. The </w:t>
      </w:r>
      <w:r w:rsidR="008B1C63" w:rsidRPr="002F7F85">
        <w:rPr>
          <w:rFonts w:ascii="Arial" w:hAnsi="Arial" w:cs="Arial"/>
          <w:rPrChange w:id="355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56" w:author="Microsoft Office User" w:date="2021-02-10T11:55:00Z">
            <w:rPr>
              <w:rFonts w:cs="Arial"/>
            </w:rPr>
          </w:rPrChange>
        </w:rPr>
        <w:t xml:space="preserve"> will be entitled to be given a full explanation of the case against him/her and be informed of the content of any statements provided by witnesses. The </w:t>
      </w:r>
      <w:r w:rsidR="008B1C63" w:rsidRPr="002F7F85">
        <w:rPr>
          <w:rFonts w:ascii="Arial" w:hAnsi="Arial" w:cs="Arial"/>
          <w:rPrChange w:id="357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58" w:author="Microsoft Office User" w:date="2021-02-10T11:55:00Z">
            <w:rPr>
              <w:rFonts w:cs="Arial"/>
            </w:rPr>
          </w:rPrChange>
        </w:rPr>
        <w:t xml:space="preserve"> will be able to call his/her own witnesses. He/she will be permitted to set out his/her case and answer any allegations. The </w:t>
      </w:r>
      <w:r w:rsidR="008B1C63" w:rsidRPr="002F7F85">
        <w:rPr>
          <w:rFonts w:ascii="Arial" w:hAnsi="Arial" w:cs="Arial"/>
          <w:rPrChange w:id="359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60" w:author="Microsoft Office User" w:date="2021-02-10T11:55:00Z">
            <w:rPr>
              <w:rFonts w:cs="Arial"/>
            </w:rPr>
          </w:rPrChange>
        </w:rPr>
        <w:t xml:space="preserve"> will be given a reasonable opportunity to ask questions, present evidence and call relevant witnesses. He/she will also be given the opportunity to raise points about any </w:t>
      </w:r>
      <w:r w:rsidRPr="002F7F85">
        <w:rPr>
          <w:rFonts w:ascii="Arial" w:hAnsi="Arial" w:cs="Arial"/>
          <w:rPrChange w:id="361" w:author="Microsoft Office User" w:date="2021-02-10T11:55:00Z">
            <w:rPr>
              <w:rFonts w:cs="Arial"/>
            </w:rPr>
          </w:rPrChange>
        </w:rPr>
        <w:lastRenderedPageBreak/>
        <w:t>information provided by witnesses. Where the organisation intends to call relev</w:t>
      </w:r>
      <w:r w:rsidR="008B1C63" w:rsidRPr="002F7F85">
        <w:rPr>
          <w:rFonts w:ascii="Arial" w:hAnsi="Arial" w:cs="Arial"/>
          <w:rPrChange w:id="362" w:author="Microsoft Office User" w:date="2021-02-10T11:55:00Z">
            <w:rPr>
              <w:rFonts w:cs="Arial"/>
            </w:rPr>
          </w:rPrChange>
        </w:rPr>
        <w:t>ant witnesses it will give the volunteer</w:t>
      </w:r>
      <w:r w:rsidRPr="002F7F85">
        <w:rPr>
          <w:rFonts w:ascii="Arial" w:hAnsi="Arial" w:cs="Arial"/>
          <w:rPrChange w:id="363" w:author="Microsoft Office User" w:date="2021-02-10T11:55:00Z">
            <w:rPr>
              <w:rFonts w:cs="Arial"/>
            </w:rPr>
          </w:rPrChange>
        </w:rPr>
        <w:t xml:space="preserve"> advance notice of this. The </w:t>
      </w:r>
      <w:r w:rsidR="008B1C63" w:rsidRPr="002F7F85">
        <w:rPr>
          <w:rFonts w:ascii="Arial" w:hAnsi="Arial" w:cs="Arial"/>
          <w:rPrChange w:id="364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65" w:author="Microsoft Office User" w:date="2021-02-10T11:55:00Z">
            <w:rPr>
              <w:rFonts w:cs="Arial"/>
            </w:rPr>
          </w:rPrChange>
        </w:rPr>
        <w:t xml:space="preserve"> must also give advance notice if he/she intends to call relevant witnesses.</w:t>
      </w:r>
    </w:p>
    <w:p w14:paraId="6003B6E7" w14:textId="6951EFD6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66" w:author="Microsoft Office User" w:date="2021-02-10T11:55:00Z">
            <w:rPr>
              <w:rFonts w:cs="Calibri"/>
            </w:rPr>
          </w:rPrChange>
        </w:rPr>
        <w:pPrChange w:id="367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368" w:author="Microsoft Office User" w:date="2021-02-10T11:55:00Z">
            <w:rPr>
              <w:rFonts w:cs="Arial"/>
            </w:rPr>
          </w:rPrChange>
        </w:rPr>
        <w:t xml:space="preserve">The organisation may adjourn the disciplinary proceedings if it appears necessary or desirable to do so (including for the purpose of gathering further information). The </w:t>
      </w:r>
      <w:r w:rsidR="008B1C63" w:rsidRPr="002F7F85">
        <w:rPr>
          <w:rFonts w:ascii="Arial" w:hAnsi="Arial" w:cs="Arial"/>
          <w:rPrChange w:id="369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70" w:author="Microsoft Office User" w:date="2021-02-10T11:55:00Z">
            <w:rPr>
              <w:rFonts w:cs="Arial"/>
            </w:rPr>
          </w:rPrChange>
        </w:rPr>
        <w:t xml:space="preserve"> will be informed of the period of any adjournment. If further information is gathered, the </w:t>
      </w:r>
      <w:r w:rsidR="008B1C63" w:rsidRPr="002F7F85">
        <w:rPr>
          <w:rFonts w:ascii="Arial" w:hAnsi="Arial" w:cs="Arial"/>
          <w:rPrChange w:id="371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372" w:author="Microsoft Office User" w:date="2021-02-10T11:55:00Z">
            <w:rPr>
              <w:rFonts w:cs="Arial"/>
            </w:rPr>
          </w:rPrChange>
        </w:rPr>
        <w:t xml:space="preserve">will be allowed a reasonable period of time, together with his/her fellow </w:t>
      </w:r>
      <w:r w:rsidR="00FC16E4" w:rsidRPr="002F7F85">
        <w:rPr>
          <w:rFonts w:ascii="Arial" w:hAnsi="Arial" w:cs="Arial"/>
          <w:rPrChange w:id="373" w:author="Microsoft Office User" w:date="2021-02-10T11:55:00Z">
            <w:rPr>
              <w:rFonts w:cs="Arial"/>
            </w:rPr>
          </w:rPrChange>
        </w:rPr>
        <w:t>companion</w:t>
      </w:r>
      <w:r w:rsidR="008B1C63" w:rsidRPr="002F7F85">
        <w:rPr>
          <w:rFonts w:ascii="Arial" w:hAnsi="Arial" w:cs="Arial"/>
          <w:rPrChange w:id="374" w:author="Microsoft Office User" w:date="2021-02-10T11:55:00Z">
            <w:rPr>
              <w:rFonts w:cs="Arial"/>
            </w:rPr>
          </w:rPrChange>
        </w:rPr>
        <w:t xml:space="preserve"> </w:t>
      </w:r>
      <w:r w:rsidRPr="002F7F85">
        <w:rPr>
          <w:rFonts w:ascii="Arial" w:hAnsi="Arial" w:cs="Arial"/>
          <w:rPrChange w:id="375" w:author="Microsoft Office User" w:date="2021-02-10T11:55:00Z">
            <w:rPr>
              <w:rFonts w:cs="Arial"/>
            </w:rPr>
          </w:rPrChange>
        </w:rPr>
        <w:t>or trade union official, to consider the new information prior to the reconvening of the disciplinary proceedings.</w:t>
      </w:r>
    </w:p>
    <w:p w14:paraId="098CB0A9" w14:textId="612D9F81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76" w:author="Microsoft Office User" w:date="2021-02-10T11:55:00Z">
            <w:rPr>
              <w:rFonts w:cs="Arial"/>
            </w:rPr>
          </w:rPrChange>
        </w:rPr>
        <w:pPrChange w:id="377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378" w:author="Microsoft Office User" w:date="2021-02-10T11:55:00Z">
            <w:rPr>
              <w:rFonts w:cs="Arial"/>
            </w:rPr>
          </w:rPrChange>
        </w:rPr>
        <w:t xml:space="preserve">As soon as possible after the conclusion of the disciplinary proceedings, the </w:t>
      </w:r>
      <w:r w:rsidR="008B1C63" w:rsidRPr="002F7F85">
        <w:rPr>
          <w:rFonts w:ascii="Arial" w:hAnsi="Arial" w:cs="Arial"/>
          <w:rPrChange w:id="379" w:author="Microsoft Office User" w:date="2021-02-10T11:55:00Z">
            <w:rPr>
              <w:rFonts w:cs="Arial"/>
            </w:rPr>
          </w:rPrChange>
        </w:rPr>
        <w:t xml:space="preserve">panel </w:t>
      </w:r>
      <w:r w:rsidRPr="002F7F85">
        <w:rPr>
          <w:rFonts w:ascii="Arial" w:hAnsi="Arial" w:cs="Arial"/>
          <w:rPrChange w:id="380" w:author="Microsoft Office User" w:date="2021-02-10T11:55:00Z">
            <w:rPr>
              <w:rFonts w:cs="Arial"/>
            </w:rPr>
          </w:rPrChange>
        </w:rPr>
        <w:t>will c</w:t>
      </w:r>
      <w:r w:rsidR="008B1C63" w:rsidRPr="002F7F85">
        <w:rPr>
          <w:rFonts w:ascii="Arial" w:hAnsi="Arial" w:cs="Arial"/>
          <w:rPrChange w:id="381" w:author="Microsoft Office User" w:date="2021-02-10T11:55:00Z">
            <w:rPr>
              <w:rFonts w:cs="Arial"/>
            </w:rPr>
          </w:rPrChange>
        </w:rPr>
        <w:t xml:space="preserve">onvey the decision </w:t>
      </w:r>
      <w:r w:rsidRPr="002F7F85">
        <w:rPr>
          <w:rFonts w:ascii="Arial" w:hAnsi="Arial" w:cs="Arial"/>
          <w:rPrChange w:id="382" w:author="Microsoft Office User" w:date="2021-02-10T11:55:00Z">
            <w:rPr>
              <w:rFonts w:cs="Arial"/>
            </w:rPr>
          </w:rPrChange>
        </w:rPr>
        <w:t xml:space="preserve">to the </w:t>
      </w:r>
      <w:r w:rsidR="008B1C63" w:rsidRPr="002F7F85">
        <w:rPr>
          <w:rFonts w:ascii="Arial" w:hAnsi="Arial" w:cs="Arial"/>
          <w:rPrChange w:id="383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84" w:author="Microsoft Office User" w:date="2021-02-10T11:55:00Z">
            <w:rPr>
              <w:rFonts w:cs="Arial"/>
            </w:rPr>
          </w:rPrChange>
        </w:rPr>
        <w:t xml:space="preserve"> and will also inform the </w:t>
      </w:r>
      <w:r w:rsidR="008B1C63" w:rsidRPr="002F7F85">
        <w:rPr>
          <w:rFonts w:ascii="Arial" w:hAnsi="Arial" w:cs="Arial"/>
          <w:rPrChange w:id="385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386" w:author="Microsoft Office User" w:date="2021-02-10T11:55:00Z">
            <w:rPr>
              <w:rFonts w:cs="Arial"/>
            </w:rPr>
          </w:rPrChange>
        </w:rPr>
        <w:t xml:space="preserve"> what disciplinary action, if any, is to be taken. The decision will be confirmed in writing. The </w:t>
      </w:r>
      <w:r w:rsidR="008B1C63" w:rsidRPr="002F7F85">
        <w:rPr>
          <w:rFonts w:ascii="Arial" w:hAnsi="Arial" w:cs="Arial"/>
          <w:rPrChange w:id="387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388" w:author="Microsoft Office User" w:date="2021-02-10T11:55:00Z">
            <w:rPr>
              <w:rFonts w:cs="Arial"/>
            </w:rPr>
          </w:rPrChange>
        </w:rPr>
        <w:t>will be notified of his/her right of appeal under this procedure.</w:t>
      </w:r>
    </w:p>
    <w:p w14:paraId="2E4CF227" w14:textId="77777777" w:rsidR="008B1C63" w:rsidRPr="002F7F85" w:rsidRDefault="008B1C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89" w:author="Microsoft Office User" w:date="2021-02-10T11:55:00Z">
            <w:rPr>
              <w:rFonts w:cs="Calibri"/>
            </w:rPr>
          </w:rPrChange>
        </w:rPr>
        <w:pPrChange w:id="390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7561F6B8" w14:textId="4787AE33" w:rsidR="00DE5199" w:rsidRPr="000C5F7C" w:rsidRDefault="00DE519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391" w:author="Microsoft Office User" w:date="2021-02-10T12:03:00Z"/>
          <w:rFonts w:ascii="Arial" w:hAnsi="Arial" w:cs="Arial"/>
          <w:rPrChange w:id="392" w:author="Microsoft Office User" w:date="2021-02-10T12:03:00Z">
            <w:rPr>
              <w:ins w:id="393" w:author="Microsoft Office User" w:date="2021-02-10T12:03:00Z"/>
              <w:rFonts w:ascii="Arial" w:hAnsi="Arial" w:cs="Arial"/>
              <w:b/>
              <w:bCs/>
            </w:rPr>
          </w:rPrChange>
        </w:rPr>
        <w:pPrChange w:id="394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395" w:author="Microsoft Office User" w:date="2021-02-10T11:55:00Z">
            <w:rPr>
              <w:rFonts w:cs="Arial"/>
              <w:b/>
              <w:bCs/>
            </w:rPr>
          </w:rPrChange>
        </w:rPr>
        <w:t>Disciplinary action</w:t>
      </w:r>
    </w:p>
    <w:p w14:paraId="4FED95A6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rPrChange w:id="396" w:author="Microsoft Office User" w:date="2021-02-10T11:55:00Z">
            <w:rPr>
              <w:rFonts w:cs="Calibri"/>
            </w:rPr>
          </w:rPrChange>
        </w:rPr>
        <w:pPrChange w:id="397" w:author="Microsoft Office User" w:date="2021-02-10T12:03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4A42DAF1" w14:textId="15A87556" w:rsidR="00DE5199" w:rsidRPr="002F7F85" w:rsidRDefault="00DE51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398" w:author="Microsoft Office User" w:date="2021-02-10T11:55:00Z">
            <w:rPr>
              <w:rFonts w:cs="Arial"/>
            </w:rPr>
          </w:rPrChange>
        </w:rPr>
        <w:pPrChange w:id="399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rPrChange w:id="400" w:author="Microsoft Office User" w:date="2021-02-10T11:55:00Z">
            <w:rPr>
              <w:rFonts w:cs="Arial"/>
            </w:rPr>
          </w:rPrChange>
        </w:rPr>
        <w:t xml:space="preserve">Where, following a disciplinary hearing, the organisation establishes that the </w:t>
      </w:r>
      <w:r w:rsidR="008B1C63" w:rsidRPr="002F7F85">
        <w:rPr>
          <w:rFonts w:ascii="Arial" w:hAnsi="Arial" w:cs="Arial"/>
          <w:rPrChange w:id="401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02" w:author="Microsoft Office User" w:date="2021-02-10T11:55:00Z">
            <w:rPr>
              <w:rFonts w:cs="Arial"/>
            </w:rPr>
          </w:rPrChange>
        </w:rPr>
        <w:t>has committed a disciplinary offence, the following disciplinary action may be taken:</w:t>
      </w:r>
    </w:p>
    <w:p w14:paraId="7AAA1B03" w14:textId="77777777" w:rsidR="008B1C63" w:rsidRPr="002F7F85" w:rsidRDefault="008B1C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03" w:author="Microsoft Office User" w:date="2021-02-10T11:55:00Z">
            <w:rPr>
              <w:rFonts w:cs="Calibri"/>
            </w:rPr>
          </w:rPrChange>
        </w:rPr>
        <w:pPrChange w:id="404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01D63130" w14:textId="132708D6" w:rsidR="00DE5199" w:rsidRPr="002F7F85" w:rsidRDefault="00DE5199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05" w:author="Microsoft Office User" w:date="2021-02-10T11:55:00Z">
            <w:rPr>
              <w:rFonts w:cs="Calibri"/>
            </w:rPr>
          </w:rPrChange>
        </w:rPr>
        <w:pPrChange w:id="406" w:author="Microsoft Office User" w:date="2021-02-10T11:55:00Z">
          <w:pPr>
            <w:widowControl w:val="0"/>
            <w:numPr>
              <w:numId w:val="14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left="720" w:hanging="360"/>
            <w:jc w:val="both"/>
          </w:pPr>
        </w:pPrChange>
      </w:pPr>
      <w:r w:rsidRPr="002F7F85">
        <w:rPr>
          <w:rFonts w:ascii="Arial" w:hAnsi="Arial" w:cs="Arial"/>
          <w:rPrChange w:id="407" w:author="Microsoft Office User" w:date="2021-02-10T11:55:00Z">
            <w:rPr>
              <w:rFonts w:cs="Arial"/>
            </w:rPr>
          </w:rPrChange>
        </w:rPr>
        <w:t xml:space="preserve">Where a minor offence or offences have been committed, a </w:t>
      </w:r>
      <w:r w:rsidRPr="002F7F85">
        <w:rPr>
          <w:rFonts w:ascii="Arial" w:hAnsi="Arial" w:cs="Arial"/>
          <w:b/>
          <w:u w:val="single"/>
          <w:rPrChange w:id="408" w:author="Microsoft Office User" w:date="2021-02-10T11:55:00Z">
            <w:rPr>
              <w:rFonts w:cs="Arial"/>
              <w:b/>
              <w:u w:val="single"/>
            </w:rPr>
          </w:rPrChange>
        </w:rPr>
        <w:t>recorded oral warning</w:t>
      </w:r>
      <w:r w:rsidRPr="002F7F85">
        <w:rPr>
          <w:rFonts w:ascii="Arial" w:hAnsi="Arial" w:cs="Arial"/>
          <w:rPrChange w:id="409" w:author="Microsoft Office User" w:date="2021-02-10T11:55:00Z">
            <w:rPr>
              <w:rFonts w:cs="Arial"/>
            </w:rPr>
          </w:rPrChange>
        </w:rPr>
        <w:t xml:space="preserve"> may be given. The warning will ordinarily state that any further misconduct will render the </w:t>
      </w:r>
      <w:r w:rsidR="008B1C63" w:rsidRPr="002F7F85">
        <w:rPr>
          <w:rFonts w:ascii="Arial" w:hAnsi="Arial" w:cs="Arial"/>
          <w:rPrChange w:id="410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11" w:author="Microsoft Office User" w:date="2021-02-10T11:55:00Z">
            <w:rPr>
              <w:rFonts w:cs="Arial"/>
            </w:rPr>
          </w:rPrChange>
        </w:rPr>
        <w:t xml:space="preserve">liable to further, more severe disciplinary action. The </w:t>
      </w:r>
      <w:r w:rsidR="008B1C63" w:rsidRPr="002F7F85">
        <w:rPr>
          <w:rFonts w:ascii="Arial" w:hAnsi="Arial" w:cs="Arial"/>
          <w:rPrChange w:id="412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13" w:author="Microsoft Office User" w:date="2021-02-10T11:55:00Z">
            <w:rPr>
              <w:rFonts w:cs="Arial"/>
            </w:rPr>
          </w:rPrChange>
        </w:rPr>
        <w:t xml:space="preserve">should be informed of the period that the warning will remain "live". During this period, the organisation may rely on such a warning in the event of further misconduct on the part of the </w:t>
      </w:r>
      <w:r w:rsidR="008B1C63" w:rsidRPr="002F7F85">
        <w:rPr>
          <w:rFonts w:ascii="Arial" w:hAnsi="Arial" w:cs="Arial"/>
          <w:rPrChange w:id="414" w:author="Microsoft Office User" w:date="2021-02-10T11:55:00Z">
            <w:rPr>
              <w:rFonts w:cs="Arial"/>
            </w:rPr>
          </w:rPrChange>
        </w:rPr>
        <w:t>volunteer</w:t>
      </w:r>
      <w:r w:rsidRPr="002F7F85">
        <w:rPr>
          <w:rFonts w:ascii="Arial" w:hAnsi="Arial" w:cs="Arial"/>
          <w:rPrChange w:id="415" w:author="Microsoft Office User" w:date="2021-02-10T11:55:00Z">
            <w:rPr>
              <w:rFonts w:cs="Arial"/>
            </w:rPr>
          </w:rPrChange>
        </w:rPr>
        <w:t>.</w:t>
      </w:r>
    </w:p>
    <w:p w14:paraId="21CE83B3" w14:textId="77777777" w:rsidR="008B1C63" w:rsidRPr="002F7F85" w:rsidRDefault="008B1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16" w:author="Microsoft Office User" w:date="2021-02-10T11:55:00Z">
            <w:rPr>
              <w:rFonts w:cs="Calibri"/>
            </w:rPr>
          </w:rPrChange>
        </w:rPr>
        <w:pPrChange w:id="417" w:author="Microsoft Office User" w:date="2021-02-10T11:55:00Z">
          <w:pPr>
            <w:widowControl w:val="0"/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1129A58E" w14:textId="21BAC5A9" w:rsidR="00DE5199" w:rsidRPr="002F7F85" w:rsidRDefault="00DE5199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18" w:author="Microsoft Office User" w:date="2021-02-10T11:55:00Z">
            <w:rPr>
              <w:rFonts w:cs="Calibri"/>
            </w:rPr>
          </w:rPrChange>
        </w:rPr>
        <w:pPrChange w:id="419" w:author="Microsoft Office User" w:date="2021-02-10T11:55:00Z">
          <w:pPr>
            <w:pStyle w:val="ListParagraph"/>
            <w:widowControl w:val="0"/>
            <w:numPr>
              <w:numId w:val="14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rPrChange w:id="420" w:author="Microsoft Office User" w:date="2021-02-10T11:55:00Z">
            <w:rPr>
              <w:rFonts w:cs="Arial"/>
            </w:rPr>
          </w:rPrChange>
        </w:rPr>
        <w:t>Where either a more serious disciplinary offence has been committed or further minor of</w:t>
      </w:r>
      <w:r w:rsidR="008B1C63" w:rsidRPr="002F7F85">
        <w:rPr>
          <w:rFonts w:ascii="Arial" w:hAnsi="Arial" w:cs="Arial"/>
          <w:rPrChange w:id="421" w:author="Microsoft Office User" w:date="2021-02-10T11:55:00Z">
            <w:rPr>
              <w:rFonts w:cs="Arial"/>
            </w:rPr>
          </w:rPrChange>
        </w:rPr>
        <w:t>fences have been committed by a</w:t>
      </w:r>
      <w:r w:rsidRPr="002F7F85">
        <w:rPr>
          <w:rFonts w:ascii="Arial" w:hAnsi="Arial" w:cs="Arial"/>
          <w:rPrChange w:id="422" w:author="Microsoft Office User" w:date="2021-02-10T11:55:00Z">
            <w:rPr>
              <w:rFonts w:cs="Arial"/>
            </w:rPr>
          </w:rPrChange>
        </w:rPr>
        <w:t xml:space="preserve"> </w:t>
      </w:r>
      <w:r w:rsidR="008B1C63" w:rsidRPr="002F7F85">
        <w:rPr>
          <w:rFonts w:ascii="Arial" w:hAnsi="Arial" w:cs="Arial"/>
          <w:rPrChange w:id="423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24" w:author="Microsoft Office User" w:date="2021-02-10T11:55:00Z">
            <w:rPr>
              <w:rFonts w:cs="Arial"/>
            </w:rPr>
          </w:rPrChange>
        </w:rPr>
        <w:t xml:space="preserve">following a recorded oral warning that remains "live", the </w:t>
      </w:r>
      <w:r w:rsidR="008B1C63" w:rsidRPr="002F7F85">
        <w:rPr>
          <w:rFonts w:ascii="Arial" w:hAnsi="Arial" w:cs="Arial"/>
          <w:rPrChange w:id="425" w:author="Microsoft Office User" w:date="2021-02-10T11:55:00Z">
            <w:rPr>
              <w:rFonts w:cs="Arial"/>
            </w:rPr>
          </w:rPrChange>
        </w:rPr>
        <w:t>volunteer will receive a</w:t>
      </w:r>
      <w:r w:rsidRPr="002F7F85">
        <w:rPr>
          <w:rFonts w:ascii="Arial" w:hAnsi="Arial" w:cs="Arial"/>
          <w:rPrChange w:id="426" w:author="Microsoft Office User" w:date="2021-02-10T11:55:00Z">
            <w:rPr>
              <w:rFonts w:cs="Arial"/>
            </w:rPr>
          </w:rPrChange>
        </w:rPr>
        <w:t xml:space="preserve"> </w:t>
      </w:r>
      <w:r w:rsidRPr="002F7F85">
        <w:rPr>
          <w:rFonts w:ascii="Arial" w:hAnsi="Arial" w:cs="Arial"/>
          <w:b/>
          <w:u w:val="single"/>
          <w:rPrChange w:id="427" w:author="Microsoft Office User" w:date="2021-02-10T11:55:00Z">
            <w:rPr>
              <w:rFonts w:cs="Arial"/>
              <w:b/>
              <w:u w:val="single"/>
            </w:rPr>
          </w:rPrChange>
        </w:rPr>
        <w:t>written warning</w:t>
      </w:r>
      <w:r w:rsidRPr="002F7F85">
        <w:rPr>
          <w:rFonts w:ascii="Arial" w:hAnsi="Arial" w:cs="Arial"/>
          <w:rPrChange w:id="428" w:author="Microsoft Office User" w:date="2021-02-10T11:55:00Z">
            <w:rPr>
              <w:rFonts w:cs="Arial"/>
            </w:rPr>
          </w:rPrChange>
        </w:rPr>
        <w:t>. The warning will:</w:t>
      </w:r>
    </w:p>
    <w:p w14:paraId="1905F093" w14:textId="77777777" w:rsidR="008B1C63" w:rsidRPr="002F7F85" w:rsidRDefault="00DE5199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29" w:author="Microsoft Office User" w:date="2021-02-10T11:55:00Z">
            <w:rPr>
              <w:rFonts w:cs="Calibri"/>
            </w:rPr>
          </w:rPrChange>
        </w:rPr>
        <w:pPrChange w:id="430" w:author="Microsoft Office User" w:date="2021-02-10T11:55:00Z">
          <w:pPr>
            <w:pStyle w:val="ListParagraph"/>
            <w:widowControl w:val="0"/>
            <w:numPr>
              <w:numId w:val="15"/>
            </w:num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0" w:line="240" w:lineRule="auto"/>
            <w:ind w:left="2160" w:hanging="360"/>
            <w:jc w:val="both"/>
          </w:pPr>
        </w:pPrChange>
      </w:pPr>
      <w:r w:rsidRPr="002F7F85">
        <w:rPr>
          <w:rFonts w:ascii="Arial" w:hAnsi="Arial" w:cs="Arial"/>
          <w:rPrChange w:id="431" w:author="Microsoft Office User" w:date="2021-02-10T11:55:00Z">
            <w:rPr>
              <w:rFonts w:cs="Arial"/>
            </w:rPr>
          </w:rPrChange>
        </w:rPr>
        <w:t>set out the nature of the offence committed</w:t>
      </w:r>
      <w:del w:id="432" w:author="Microsoft Office User" w:date="2021-02-10T12:04:00Z">
        <w:r w:rsidRPr="002F7F85" w:rsidDel="000C5F7C">
          <w:rPr>
            <w:rFonts w:ascii="Arial" w:hAnsi="Arial" w:cs="Arial"/>
            <w:rPrChange w:id="433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14EAB49C" w14:textId="2724B3A1" w:rsidR="008B1C63" w:rsidRPr="002F7F85" w:rsidRDefault="00DE5199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34" w:author="Microsoft Office User" w:date="2021-02-10T11:55:00Z">
            <w:rPr>
              <w:rFonts w:cs="Calibri"/>
            </w:rPr>
          </w:rPrChange>
        </w:rPr>
        <w:pPrChange w:id="435" w:author="Microsoft Office User" w:date="2021-02-10T11:55:00Z">
          <w:pPr>
            <w:pStyle w:val="ListParagraph"/>
            <w:widowControl w:val="0"/>
            <w:numPr>
              <w:numId w:val="15"/>
            </w:num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0" w:line="240" w:lineRule="auto"/>
            <w:ind w:left="2160" w:hanging="360"/>
            <w:jc w:val="both"/>
          </w:pPr>
        </w:pPrChange>
      </w:pPr>
      <w:r w:rsidRPr="002F7F85">
        <w:rPr>
          <w:rFonts w:ascii="Arial" w:hAnsi="Arial" w:cs="Arial"/>
          <w:rPrChange w:id="436" w:author="Microsoft Office User" w:date="2021-02-10T11:55:00Z">
            <w:rPr>
              <w:rFonts w:cs="Arial"/>
            </w:rPr>
          </w:rPrChange>
        </w:rPr>
        <w:t xml:space="preserve">inform the </w:t>
      </w:r>
      <w:r w:rsidR="008B1C63" w:rsidRPr="002F7F85">
        <w:rPr>
          <w:rFonts w:ascii="Arial" w:hAnsi="Arial" w:cs="Arial"/>
          <w:rPrChange w:id="437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38" w:author="Microsoft Office User" w:date="2021-02-10T11:55:00Z">
            <w:rPr>
              <w:rFonts w:cs="Arial"/>
            </w:rPr>
          </w:rPrChange>
        </w:rPr>
        <w:t>that further misconduct is liable to result in further disciplinary action under this procedure</w:t>
      </w:r>
      <w:del w:id="439" w:author="Microsoft Office User" w:date="2021-02-10T12:04:00Z">
        <w:r w:rsidRPr="002F7F85" w:rsidDel="000C5F7C">
          <w:rPr>
            <w:rFonts w:ascii="Arial" w:hAnsi="Arial" w:cs="Arial"/>
            <w:rPrChange w:id="440" w:author="Microsoft Office User" w:date="2021-02-10T11:55:00Z">
              <w:rPr>
                <w:rFonts w:cs="Arial"/>
              </w:rPr>
            </w:rPrChange>
          </w:rPr>
          <w:delText>;</w:delText>
        </w:r>
      </w:del>
    </w:p>
    <w:p w14:paraId="59192302" w14:textId="77777777" w:rsidR="008B1C63" w:rsidRPr="002F7F85" w:rsidRDefault="00DE5199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41" w:author="Microsoft Office User" w:date="2021-02-10T11:55:00Z">
            <w:rPr>
              <w:rFonts w:cs="Calibri"/>
            </w:rPr>
          </w:rPrChange>
        </w:rPr>
        <w:pPrChange w:id="442" w:author="Microsoft Office User" w:date="2021-02-10T11:55:00Z">
          <w:pPr>
            <w:pStyle w:val="ListParagraph"/>
            <w:widowControl w:val="0"/>
            <w:numPr>
              <w:numId w:val="15"/>
            </w:num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0" w:line="240" w:lineRule="auto"/>
            <w:ind w:left="2160" w:hanging="360"/>
            <w:jc w:val="both"/>
          </w:pPr>
        </w:pPrChange>
      </w:pPr>
      <w:r w:rsidRPr="002F7F85">
        <w:rPr>
          <w:rFonts w:ascii="Arial" w:hAnsi="Arial" w:cs="Arial"/>
          <w:rPrChange w:id="443" w:author="Microsoft Office User" w:date="2021-02-10T11:55:00Z">
            <w:rPr>
              <w:rFonts w:cs="Arial"/>
            </w:rPr>
          </w:rPrChange>
        </w:rPr>
        <w:t xml:space="preserve">specify the period for which the warning will remain "live", after such period </w:t>
      </w:r>
      <w:del w:id="444" w:author="Microsoft Office User" w:date="2021-02-10T12:04:00Z">
        <w:r w:rsidRPr="002F7F85" w:rsidDel="000C5F7C">
          <w:rPr>
            <w:rFonts w:ascii="Arial" w:hAnsi="Arial" w:cs="Arial"/>
            <w:rPrChange w:id="445" w:author="Microsoft Office User" w:date="2021-02-10T11:55:00Z">
              <w:rPr>
                <w:rFonts w:cs="Arial"/>
              </w:rPr>
            </w:rPrChange>
          </w:rPr>
          <w:delText>[</w:delText>
        </w:r>
      </w:del>
      <w:r w:rsidRPr="002F7F85">
        <w:rPr>
          <w:rFonts w:ascii="Arial" w:hAnsi="Arial" w:cs="Arial"/>
          <w:rPrChange w:id="446" w:author="Microsoft Office User" w:date="2021-02-10T11:55:00Z">
            <w:rPr>
              <w:rFonts w:cs="Arial"/>
            </w:rPr>
          </w:rPrChange>
        </w:rPr>
        <w:t>the organisation will review the warning/the warning will automatically lapse</w:t>
      </w:r>
      <w:del w:id="447" w:author="Microsoft Office User" w:date="2021-02-10T12:04:00Z">
        <w:r w:rsidRPr="002F7F85" w:rsidDel="000C5F7C">
          <w:rPr>
            <w:rFonts w:ascii="Arial" w:hAnsi="Arial" w:cs="Arial"/>
            <w:rPrChange w:id="448" w:author="Microsoft Office User" w:date="2021-02-10T11:55:00Z">
              <w:rPr>
                <w:rFonts w:cs="Arial"/>
              </w:rPr>
            </w:rPrChange>
          </w:rPr>
          <w:delText>]; and</w:delText>
        </w:r>
      </w:del>
    </w:p>
    <w:p w14:paraId="04F9E14A" w14:textId="242FE13E" w:rsidR="00DE5199" w:rsidRPr="002F7F85" w:rsidRDefault="00DE5199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49" w:author="Microsoft Office User" w:date="2021-02-10T11:55:00Z">
            <w:rPr>
              <w:rFonts w:cs="Calibri"/>
            </w:rPr>
          </w:rPrChange>
        </w:rPr>
        <w:pPrChange w:id="450" w:author="Microsoft Office User" w:date="2021-02-10T11:55:00Z">
          <w:pPr>
            <w:pStyle w:val="ListParagraph"/>
            <w:widowControl w:val="0"/>
            <w:numPr>
              <w:numId w:val="15"/>
            </w:num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0" w:line="240" w:lineRule="auto"/>
            <w:ind w:left="2160" w:hanging="360"/>
            <w:jc w:val="both"/>
          </w:pPr>
        </w:pPrChange>
      </w:pPr>
      <w:r w:rsidRPr="002F7F85">
        <w:rPr>
          <w:rFonts w:ascii="Arial" w:hAnsi="Arial" w:cs="Arial"/>
          <w:rPrChange w:id="451" w:author="Microsoft Office User" w:date="2021-02-10T11:55:00Z">
            <w:rPr>
              <w:rFonts w:cs="Arial"/>
            </w:rPr>
          </w:rPrChange>
        </w:rPr>
        <w:t xml:space="preserve">state that the </w:t>
      </w:r>
      <w:r w:rsidR="008B1C63" w:rsidRPr="002F7F85">
        <w:rPr>
          <w:rFonts w:ascii="Arial" w:hAnsi="Arial" w:cs="Arial"/>
          <w:rPrChange w:id="452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53" w:author="Microsoft Office User" w:date="2021-02-10T11:55:00Z">
            <w:rPr>
              <w:rFonts w:cs="Arial"/>
            </w:rPr>
          </w:rPrChange>
        </w:rPr>
        <w:t>may appeal against the warning</w:t>
      </w:r>
      <w:del w:id="454" w:author="Microsoft Office User" w:date="2021-02-10T12:04:00Z">
        <w:r w:rsidRPr="002F7F85" w:rsidDel="000C5F7C">
          <w:rPr>
            <w:rFonts w:ascii="Arial" w:hAnsi="Arial" w:cs="Arial"/>
            <w:rPrChange w:id="455" w:author="Microsoft Office User" w:date="2021-02-10T11:55:00Z">
              <w:rPr>
                <w:rFonts w:cs="Arial"/>
              </w:rPr>
            </w:rPrChange>
          </w:rPr>
          <w:delText>.</w:delText>
        </w:r>
      </w:del>
    </w:p>
    <w:p w14:paraId="7E35B5CB" w14:textId="77777777" w:rsidR="008B1C63" w:rsidRPr="002F7F85" w:rsidRDefault="008B1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56" w:author="Microsoft Office User" w:date="2021-02-10T11:55:00Z">
            <w:rPr>
              <w:rFonts w:cs="Arial"/>
            </w:rPr>
          </w:rPrChange>
        </w:rPr>
        <w:pPrChange w:id="457" w:author="Microsoft Office User" w:date="2021-02-10T11:55:00Z">
          <w:pPr>
            <w:widowControl w:val="0"/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68848519" w14:textId="75F1160E" w:rsidR="00DE5199" w:rsidRPr="002F7F85" w:rsidRDefault="00DE5199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58" w:author="Microsoft Office User" w:date="2021-02-10T11:55:00Z">
            <w:rPr>
              <w:rFonts w:cs="Calibri"/>
            </w:rPr>
          </w:rPrChange>
        </w:rPr>
        <w:pPrChange w:id="459" w:author="Microsoft Office User" w:date="2021-02-10T11:55:00Z">
          <w:pPr>
            <w:pStyle w:val="ListParagraph"/>
            <w:widowControl w:val="0"/>
            <w:numPr>
              <w:numId w:val="14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rPrChange w:id="460" w:author="Microsoft Office User" w:date="2021-02-10T11:55:00Z">
            <w:rPr>
              <w:rFonts w:cs="Arial"/>
            </w:rPr>
          </w:rPrChange>
        </w:rPr>
        <w:t xml:space="preserve">Where the </w:t>
      </w:r>
      <w:r w:rsidR="008B1C63" w:rsidRPr="002F7F85">
        <w:rPr>
          <w:rFonts w:ascii="Arial" w:hAnsi="Arial" w:cs="Arial"/>
          <w:rPrChange w:id="461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62" w:author="Microsoft Office User" w:date="2021-02-10T11:55:00Z">
            <w:rPr>
              <w:rFonts w:cs="Arial"/>
            </w:rPr>
          </w:rPrChange>
        </w:rPr>
        <w:t>has committed further acts of misconduct (these being acts of misconduct other than g</w:t>
      </w:r>
      <w:r w:rsidR="008B1C63" w:rsidRPr="002F7F85">
        <w:rPr>
          <w:rFonts w:ascii="Arial" w:hAnsi="Arial" w:cs="Arial"/>
          <w:rPrChange w:id="463" w:author="Microsoft Office User" w:date="2021-02-10T11:55:00Z">
            <w:rPr>
              <w:rFonts w:cs="Arial"/>
            </w:rPr>
          </w:rPrChange>
        </w:rPr>
        <w:t>ross misconduct) following a written warning given under 2</w:t>
      </w:r>
      <w:r w:rsidRPr="002F7F85">
        <w:rPr>
          <w:rFonts w:ascii="Arial" w:hAnsi="Arial" w:cs="Arial"/>
          <w:rPrChange w:id="464" w:author="Microsoft Office User" w:date="2021-02-10T11:55:00Z">
            <w:rPr>
              <w:rFonts w:cs="Arial"/>
            </w:rPr>
          </w:rPrChange>
        </w:rPr>
        <w:t xml:space="preserve">. above, the </w:t>
      </w:r>
      <w:r w:rsidR="008B1C63" w:rsidRPr="002F7F85">
        <w:rPr>
          <w:rFonts w:ascii="Arial" w:hAnsi="Arial" w:cs="Arial"/>
          <w:rPrChange w:id="465" w:author="Microsoft Office User" w:date="2021-02-10T11:55:00Z">
            <w:rPr>
              <w:rFonts w:cs="Arial"/>
            </w:rPr>
          </w:rPrChange>
        </w:rPr>
        <w:t xml:space="preserve">volunteer may be </w:t>
      </w:r>
      <w:r w:rsidR="008B1C63" w:rsidRPr="002F7F85">
        <w:rPr>
          <w:rFonts w:ascii="Arial" w:hAnsi="Arial" w:cs="Arial"/>
          <w:b/>
          <w:u w:val="single"/>
          <w:rPrChange w:id="466" w:author="Microsoft Office User" w:date="2021-02-10T11:55:00Z">
            <w:rPr>
              <w:rFonts w:cs="Arial"/>
              <w:b/>
              <w:u w:val="single"/>
            </w:rPr>
          </w:rPrChange>
        </w:rPr>
        <w:t>dismissed</w:t>
      </w:r>
      <w:r w:rsidR="008B1C63" w:rsidRPr="002F7F85">
        <w:rPr>
          <w:rFonts w:ascii="Arial" w:hAnsi="Arial" w:cs="Arial"/>
          <w:rPrChange w:id="467" w:author="Microsoft Office User" w:date="2021-02-10T11:55:00Z">
            <w:rPr>
              <w:rFonts w:cs="Arial"/>
            </w:rPr>
          </w:rPrChange>
        </w:rPr>
        <w:t>.</w:t>
      </w:r>
    </w:p>
    <w:p w14:paraId="7F4603C7" w14:textId="77777777" w:rsidR="009620A8" w:rsidRPr="002F7F85" w:rsidRDefault="009620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68" w:author="Microsoft Office User" w:date="2021-02-10T11:55:00Z">
            <w:rPr>
              <w:rFonts w:cs="Calibri"/>
            </w:rPr>
          </w:rPrChange>
        </w:rPr>
        <w:pPrChange w:id="469" w:author="Microsoft Office User" w:date="2021-02-10T11:55:00Z">
          <w:pPr>
            <w:widowControl w:val="0"/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3EF2EC9E" w14:textId="61A4A88F" w:rsidR="00DE5199" w:rsidRPr="002F7F85" w:rsidRDefault="00DE5199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70" w:author="Microsoft Office User" w:date="2021-02-10T11:55:00Z">
            <w:rPr>
              <w:rFonts w:cs="Calibri"/>
            </w:rPr>
          </w:rPrChange>
        </w:rPr>
        <w:pPrChange w:id="471" w:author="Microsoft Office User" w:date="2021-02-10T11:55:00Z">
          <w:pPr>
            <w:pStyle w:val="ListParagraph"/>
            <w:widowControl w:val="0"/>
            <w:numPr>
              <w:numId w:val="14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rPrChange w:id="472" w:author="Microsoft Office User" w:date="2021-02-10T11:55:00Z">
            <w:rPr>
              <w:rFonts w:cs="Arial"/>
            </w:rPr>
          </w:rPrChange>
        </w:rPr>
        <w:t>Where the organisation establishes that a</w:t>
      </w:r>
      <w:del w:id="473" w:author="Microsoft Office User" w:date="2021-02-10T12:05:00Z">
        <w:r w:rsidRPr="002F7F85" w:rsidDel="000C5F7C">
          <w:rPr>
            <w:rFonts w:ascii="Arial" w:hAnsi="Arial" w:cs="Arial"/>
            <w:rPrChange w:id="474" w:author="Microsoft Office User" w:date="2021-02-10T11:55:00Z">
              <w:rPr>
                <w:rFonts w:cs="Arial"/>
              </w:rPr>
            </w:rPrChange>
          </w:rPr>
          <w:delText>n</w:delText>
        </w:r>
      </w:del>
      <w:r w:rsidRPr="002F7F85">
        <w:rPr>
          <w:rFonts w:ascii="Arial" w:hAnsi="Arial" w:cs="Arial"/>
          <w:rPrChange w:id="475" w:author="Microsoft Office User" w:date="2021-02-10T11:55:00Z">
            <w:rPr>
              <w:rFonts w:cs="Arial"/>
            </w:rPr>
          </w:rPrChange>
        </w:rPr>
        <w:t xml:space="preserve"> </w:t>
      </w:r>
      <w:r w:rsidR="009620A8" w:rsidRPr="002F7F85">
        <w:rPr>
          <w:rFonts w:ascii="Arial" w:hAnsi="Arial" w:cs="Arial"/>
          <w:rPrChange w:id="476" w:author="Microsoft Office User" w:date="2021-02-10T11:55:00Z">
            <w:rPr>
              <w:rFonts w:cs="Arial"/>
            </w:rPr>
          </w:rPrChange>
        </w:rPr>
        <w:t xml:space="preserve">volunteer </w:t>
      </w:r>
      <w:r w:rsidRPr="002F7F85">
        <w:rPr>
          <w:rFonts w:ascii="Arial" w:hAnsi="Arial" w:cs="Arial"/>
          <w:rPrChange w:id="477" w:author="Microsoft Office User" w:date="2021-02-10T11:55:00Z">
            <w:rPr>
              <w:rFonts w:cs="Arial"/>
            </w:rPr>
          </w:rPrChange>
        </w:rPr>
        <w:t xml:space="preserve">has committed an act of gross misconduct, the </w:t>
      </w:r>
      <w:r w:rsidR="009620A8" w:rsidRPr="002F7F85">
        <w:rPr>
          <w:rFonts w:ascii="Arial" w:hAnsi="Arial" w:cs="Arial"/>
          <w:rPrChange w:id="478" w:author="Microsoft Office User" w:date="2021-02-10T11:55:00Z">
            <w:rPr>
              <w:rFonts w:cs="Arial"/>
            </w:rPr>
          </w:rPrChange>
        </w:rPr>
        <w:t>volunteer may be</w:t>
      </w:r>
      <w:r w:rsidRPr="002F7F85">
        <w:rPr>
          <w:rFonts w:ascii="Arial" w:hAnsi="Arial" w:cs="Arial"/>
          <w:rPrChange w:id="479" w:author="Microsoft Office User" w:date="2021-02-10T11:55:00Z">
            <w:rPr>
              <w:rFonts w:cs="Arial"/>
            </w:rPr>
          </w:rPrChange>
        </w:rPr>
        <w:t xml:space="preserve"> dismissed.</w:t>
      </w:r>
    </w:p>
    <w:p w14:paraId="04E35915" w14:textId="77777777" w:rsidR="009620A8" w:rsidRPr="002F7F85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480" w:author="Microsoft Office User" w:date="2021-02-10T11:55:00Z">
            <w:rPr>
              <w:rFonts w:cs="Arial"/>
            </w:rPr>
          </w:rPrChange>
        </w:rPr>
        <w:pPrChange w:id="481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7A8E80E3" w14:textId="2101F4AE" w:rsidR="009620A8" w:rsidRDefault="009620A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482" w:author="Microsoft Office User" w:date="2021-02-10T12:05:00Z"/>
          <w:rFonts w:ascii="Arial" w:hAnsi="Arial" w:cs="Arial"/>
          <w:b/>
          <w:bCs/>
        </w:rPr>
        <w:pPrChange w:id="483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484" w:author="Microsoft Office User" w:date="2021-02-10T11:55:00Z">
            <w:rPr>
              <w:rFonts w:cs="Arial"/>
              <w:b/>
              <w:bCs/>
            </w:rPr>
          </w:rPrChange>
        </w:rPr>
        <w:t>Gross Misconduct</w:t>
      </w:r>
    </w:p>
    <w:p w14:paraId="156B3C65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rPrChange w:id="485" w:author="Microsoft Office User" w:date="2021-02-10T11:55:00Z">
            <w:rPr>
              <w:rFonts w:cs="Arial"/>
              <w:b/>
              <w:bCs/>
            </w:rPr>
          </w:rPrChange>
        </w:rPr>
        <w:pPrChange w:id="486" w:author="Microsoft Office User" w:date="2021-02-10T12:0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47F37130" w14:textId="13282BBA" w:rsidR="009620A8" w:rsidRPr="002F7F85" w:rsidDel="000C5F7C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del w:id="487" w:author="Microsoft Office User" w:date="2021-02-10T12:05:00Z"/>
          <w:rFonts w:ascii="Arial" w:hAnsi="Arial" w:cs="Arial"/>
          <w:bCs/>
          <w:rPrChange w:id="488" w:author="Microsoft Office User" w:date="2021-02-10T11:55:00Z">
            <w:rPr>
              <w:del w:id="489" w:author="Microsoft Office User" w:date="2021-02-10T12:05:00Z"/>
              <w:rFonts w:cs="Arial"/>
              <w:bCs/>
            </w:rPr>
          </w:rPrChange>
        </w:rPr>
        <w:pPrChange w:id="490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bCs/>
          <w:rPrChange w:id="491" w:author="Microsoft Office User" w:date="2021-02-10T11:55:00Z">
            <w:rPr>
              <w:rFonts w:cs="Arial"/>
              <w:bCs/>
            </w:rPr>
          </w:rPrChange>
        </w:rPr>
        <w:t>If, after the case has been fully investigated, a person is deemed to have committed an offence</w:t>
      </w:r>
      <w:ins w:id="492" w:author="Microsoft Office User" w:date="2021-02-10T12:05:00Z">
        <w:r w:rsidR="000C5F7C">
          <w:rPr>
            <w:rFonts w:ascii="Arial" w:hAnsi="Arial" w:cs="Arial"/>
            <w:bCs/>
          </w:rPr>
          <w:t xml:space="preserve"> </w:t>
        </w:r>
      </w:ins>
    </w:p>
    <w:p w14:paraId="614A077E" w14:textId="37674B34" w:rsidR="009620A8" w:rsidRPr="002F7F85" w:rsidDel="000C5F7C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del w:id="493" w:author="Microsoft Office User" w:date="2021-02-10T12:06:00Z"/>
          <w:rFonts w:ascii="Arial" w:hAnsi="Arial" w:cs="Arial"/>
          <w:bCs/>
          <w:rPrChange w:id="494" w:author="Microsoft Office User" w:date="2021-02-10T11:55:00Z">
            <w:rPr>
              <w:del w:id="495" w:author="Microsoft Office User" w:date="2021-02-10T12:06:00Z"/>
              <w:rFonts w:cs="Arial"/>
              <w:bCs/>
            </w:rPr>
          </w:rPrChange>
        </w:rPr>
        <w:pPrChange w:id="496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bCs/>
          <w:rPrChange w:id="497" w:author="Microsoft Office User" w:date="2021-02-10T11:55:00Z">
            <w:rPr>
              <w:rFonts w:cs="Arial"/>
              <w:bCs/>
            </w:rPr>
          </w:rPrChange>
        </w:rPr>
        <w:t>includ</w:t>
      </w:r>
      <w:ins w:id="498" w:author="Microsoft Office User" w:date="2021-02-10T12:05:00Z">
        <w:r w:rsidR="000C5F7C">
          <w:rPr>
            <w:rFonts w:ascii="Arial" w:hAnsi="Arial" w:cs="Arial"/>
            <w:bCs/>
          </w:rPr>
          <w:t>ed</w:t>
        </w:r>
      </w:ins>
      <w:del w:id="499" w:author="Microsoft Office User" w:date="2021-02-10T12:05:00Z">
        <w:r w:rsidRPr="002F7F85" w:rsidDel="000C5F7C">
          <w:rPr>
            <w:rFonts w:ascii="Arial" w:hAnsi="Arial" w:cs="Arial"/>
            <w:bCs/>
            <w:rPrChange w:id="500" w:author="Microsoft Office User" w:date="2021-02-10T11:55:00Z">
              <w:rPr>
                <w:rFonts w:cs="Arial"/>
                <w:bCs/>
              </w:rPr>
            </w:rPrChange>
          </w:rPr>
          <w:delText>ing</w:delText>
        </w:r>
      </w:del>
      <w:r w:rsidRPr="002F7F85">
        <w:rPr>
          <w:rFonts w:ascii="Arial" w:hAnsi="Arial" w:cs="Arial"/>
          <w:bCs/>
          <w:rPrChange w:id="501" w:author="Microsoft Office User" w:date="2021-02-10T11:55:00Z">
            <w:rPr>
              <w:rFonts w:cs="Arial"/>
              <w:bCs/>
            </w:rPr>
          </w:rPrChange>
        </w:rPr>
        <w:t xml:space="preserve"> in the following list (though this is not an exhaustive list), then the person will have their</w:t>
      </w:r>
      <w:ins w:id="502" w:author="Microsoft Office User" w:date="2021-02-10T12:06:00Z">
        <w:r w:rsidR="000C5F7C">
          <w:rPr>
            <w:rFonts w:ascii="Arial" w:hAnsi="Arial" w:cs="Arial"/>
            <w:bCs/>
          </w:rPr>
          <w:t xml:space="preserve"> </w:t>
        </w:r>
      </w:ins>
    </w:p>
    <w:p w14:paraId="700E4A6E" w14:textId="597F9A80" w:rsidR="009620A8" w:rsidRPr="002F7F85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03" w:author="Microsoft Office User" w:date="2021-02-10T11:55:00Z">
            <w:rPr>
              <w:rFonts w:cs="Arial"/>
              <w:bCs/>
            </w:rPr>
          </w:rPrChange>
        </w:rPr>
        <w:pPrChange w:id="504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bCs/>
          <w:rPrChange w:id="505" w:author="Microsoft Office User" w:date="2021-02-10T11:55:00Z">
            <w:rPr>
              <w:rFonts w:cs="Arial"/>
              <w:bCs/>
            </w:rPr>
          </w:rPrChange>
        </w:rPr>
        <w:t>Volunteer Agreement terminated with immediate effect and will be dismissed.</w:t>
      </w:r>
    </w:p>
    <w:p w14:paraId="6F4A601C" w14:textId="3150BA2E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06" w:author="Microsoft Office User" w:date="2021-02-10T11:55:00Z">
            <w:rPr>
              <w:rFonts w:cs="Arial"/>
              <w:bCs/>
            </w:rPr>
          </w:rPrChange>
        </w:rPr>
        <w:pPrChange w:id="507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08" w:author="Microsoft Office User" w:date="2021-02-10T11:55:00Z">
            <w:rPr>
              <w:rFonts w:cs="Arial"/>
              <w:bCs/>
            </w:rPr>
          </w:rPrChange>
        </w:rPr>
        <w:t>Theft, fraud or act of dishonesty</w:t>
      </w:r>
    </w:p>
    <w:p w14:paraId="1355FFA5" w14:textId="37954230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09" w:author="Microsoft Office User" w:date="2021-02-10T11:55:00Z">
            <w:rPr>
              <w:rFonts w:cs="Arial"/>
              <w:bCs/>
            </w:rPr>
          </w:rPrChange>
        </w:rPr>
        <w:pPrChange w:id="510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11" w:author="Microsoft Office User" w:date="2021-02-10T11:55:00Z">
            <w:rPr>
              <w:rFonts w:cs="Arial"/>
              <w:bCs/>
            </w:rPr>
          </w:rPrChange>
        </w:rPr>
        <w:t>Deliberate and serious damage to property</w:t>
      </w:r>
    </w:p>
    <w:p w14:paraId="23EA4F27" w14:textId="0E293391" w:rsidR="00676BF3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12" w:author="Microsoft Office User" w:date="2021-02-10T11:55:00Z">
            <w:rPr>
              <w:rFonts w:cs="Arial"/>
              <w:bCs/>
            </w:rPr>
          </w:rPrChange>
        </w:rPr>
        <w:pPrChange w:id="513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14" w:author="Microsoft Office User" w:date="2021-02-10T11:55:00Z">
            <w:rPr>
              <w:rFonts w:cs="Arial"/>
              <w:bCs/>
            </w:rPr>
          </w:rPrChange>
        </w:rPr>
        <w:t>Fighting, physical violence or serious abusive behaviour towards people</w:t>
      </w:r>
    </w:p>
    <w:p w14:paraId="43BF79F5" w14:textId="6EEB4084" w:rsidR="00676BF3" w:rsidRPr="002F7F85" w:rsidRDefault="00676BF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15" w:author="Microsoft Office User" w:date="2021-02-10T11:55:00Z">
            <w:rPr>
              <w:rFonts w:cs="Arial"/>
              <w:bCs/>
            </w:rPr>
          </w:rPrChange>
        </w:rPr>
        <w:pPrChange w:id="516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17" w:author="Microsoft Office User" w:date="2021-02-10T11:55:00Z">
            <w:rPr>
              <w:rFonts w:cs="Arial"/>
              <w:bCs/>
            </w:rPr>
          </w:rPrChange>
        </w:rPr>
        <w:lastRenderedPageBreak/>
        <w:t>Sexual misconduct</w:t>
      </w:r>
    </w:p>
    <w:p w14:paraId="74D95173" w14:textId="243126D8" w:rsidR="009620A8" w:rsidRPr="002F7F85" w:rsidRDefault="0069322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18" w:author="Microsoft Office User" w:date="2021-02-10T11:55:00Z">
            <w:rPr>
              <w:rFonts w:cs="Arial"/>
              <w:bCs/>
            </w:rPr>
          </w:rPrChange>
        </w:rPr>
        <w:pPrChange w:id="519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20" w:author="Microsoft Office User" w:date="2021-02-10T11:55:00Z">
            <w:rPr>
              <w:rFonts w:cs="Arial"/>
              <w:bCs/>
            </w:rPr>
          </w:rPrChange>
        </w:rPr>
        <w:t>B</w:t>
      </w:r>
      <w:r w:rsidR="009620A8" w:rsidRPr="002F7F85">
        <w:rPr>
          <w:rFonts w:ascii="Arial" w:hAnsi="Arial" w:cs="Arial"/>
          <w:bCs/>
          <w:rPrChange w:id="521" w:author="Microsoft Office User" w:date="2021-02-10T11:55:00Z">
            <w:rPr>
              <w:rFonts w:cs="Arial"/>
              <w:bCs/>
            </w:rPr>
          </w:rPrChange>
        </w:rPr>
        <w:t>eing under the influence of alcohol or illegal drugs</w:t>
      </w:r>
      <w:r w:rsidRPr="002F7F85">
        <w:rPr>
          <w:rFonts w:ascii="Arial" w:hAnsi="Arial" w:cs="Arial"/>
          <w:bCs/>
          <w:rPrChange w:id="522" w:author="Microsoft Office User" w:date="2021-02-10T11:55:00Z">
            <w:rPr>
              <w:rFonts w:cs="Arial"/>
              <w:bCs/>
            </w:rPr>
          </w:rPrChange>
        </w:rPr>
        <w:t xml:space="preserve"> whilst volunteering for Marlow FM</w:t>
      </w:r>
    </w:p>
    <w:p w14:paraId="5016AEAC" w14:textId="710C6660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23" w:author="Microsoft Office User" w:date="2021-02-10T11:55:00Z">
            <w:rPr>
              <w:rFonts w:cs="Arial"/>
              <w:bCs/>
            </w:rPr>
          </w:rPrChange>
        </w:rPr>
        <w:pPrChange w:id="524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25" w:author="Microsoft Office User" w:date="2021-02-10T11:55:00Z">
            <w:rPr>
              <w:rFonts w:cs="Arial"/>
              <w:bCs/>
            </w:rPr>
          </w:rPrChange>
        </w:rPr>
        <w:t>Failure or refusal to obey a reasonable instruction without good reason</w:t>
      </w:r>
    </w:p>
    <w:p w14:paraId="1137ED1B" w14:textId="6586A6C6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26" w:author="Microsoft Office User" w:date="2021-02-10T11:55:00Z">
            <w:rPr>
              <w:rFonts w:cs="Arial"/>
              <w:bCs/>
            </w:rPr>
          </w:rPrChange>
        </w:rPr>
        <w:pPrChange w:id="527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28" w:author="Microsoft Office User" w:date="2021-02-10T11:55:00Z">
            <w:rPr>
              <w:rFonts w:cs="Arial"/>
              <w:bCs/>
            </w:rPr>
          </w:rPrChange>
        </w:rPr>
        <w:t>Transmitting confidential information outside the organisation</w:t>
      </w:r>
    </w:p>
    <w:p w14:paraId="298FD883" w14:textId="0FCD120F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29" w:author="Microsoft Office User" w:date="2021-02-10T11:55:00Z">
            <w:rPr>
              <w:rFonts w:cs="Arial"/>
              <w:bCs/>
            </w:rPr>
          </w:rPrChange>
        </w:rPr>
        <w:pPrChange w:id="530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31" w:author="Microsoft Office User" w:date="2021-02-10T11:55:00Z">
            <w:rPr>
              <w:rFonts w:cs="Arial"/>
              <w:bCs/>
            </w:rPr>
          </w:rPrChange>
        </w:rPr>
        <w:t>Serious breach of health and safety obligations</w:t>
      </w:r>
    </w:p>
    <w:p w14:paraId="40BD80DD" w14:textId="209C6904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32" w:author="Microsoft Office User" w:date="2021-02-10T11:55:00Z">
            <w:rPr>
              <w:rFonts w:cs="Arial"/>
              <w:bCs/>
            </w:rPr>
          </w:rPrChange>
        </w:rPr>
        <w:pPrChange w:id="533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34" w:author="Microsoft Office User" w:date="2021-02-10T11:55:00Z">
            <w:rPr>
              <w:rFonts w:cs="Arial"/>
              <w:bCs/>
            </w:rPr>
          </w:rPrChange>
        </w:rPr>
        <w:t>Serious misuse of computer, email or internet facilities</w:t>
      </w:r>
    </w:p>
    <w:p w14:paraId="41056DA2" w14:textId="4B298705" w:rsidR="009620A8" w:rsidRPr="002F7F85" w:rsidRDefault="009620A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35" w:author="Microsoft Office User" w:date="2021-02-10T11:55:00Z">
            <w:rPr>
              <w:rFonts w:cs="Arial"/>
              <w:bCs/>
            </w:rPr>
          </w:rPrChange>
        </w:rPr>
        <w:pPrChange w:id="536" w:author="Microsoft Office User" w:date="2021-02-10T11:55:00Z">
          <w:pPr>
            <w:pStyle w:val="ListParagraph"/>
            <w:widowControl w:val="0"/>
            <w:numPr>
              <w:numId w:val="2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2F7F85">
        <w:rPr>
          <w:rFonts w:ascii="Arial" w:hAnsi="Arial" w:cs="Arial"/>
          <w:bCs/>
          <w:rPrChange w:id="537" w:author="Microsoft Office User" w:date="2021-02-10T11:55:00Z">
            <w:rPr>
              <w:rFonts w:cs="Arial"/>
              <w:bCs/>
            </w:rPr>
          </w:rPrChange>
        </w:rPr>
        <w:t>Bringing the organisation into disrepute</w:t>
      </w:r>
    </w:p>
    <w:p w14:paraId="0F570788" w14:textId="77777777" w:rsidR="009620A8" w:rsidRPr="002F7F85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38" w:author="Microsoft Office User" w:date="2021-02-10T11:55:00Z">
            <w:rPr>
              <w:rFonts w:cs="Arial"/>
              <w:bCs/>
            </w:rPr>
          </w:rPrChange>
        </w:rPr>
        <w:pPrChange w:id="539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08FABC57" w14:textId="582F45ED" w:rsidR="009620A8" w:rsidRPr="002F7F85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40" w:author="Microsoft Office User" w:date="2021-02-10T11:55:00Z">
            <w:rPr>
              <w:rFonts w:cs="Arial"/>
              <w:bCs/>
            </w:rPr>
          </w:rPrChange>
        </w:rPr>
        <w:pPrChange w:id="541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r w:rsidRPr="002F7F85">
        <w:rPr>
          <w:rFonts w:ascii="Arial" w:hAnsi="Arial" w:cs="Arial"/>
          <w:bCs/>
          <w:rPrChange w:id="542" w:author="Microsoft Office User" w:date="2021-02-10T11:55:00Z">
            <w:rPr>
              <w:rFonts w:cs="Arial"/>
              <w:bCs/>
            </w:rPr>
          </w:rPrChange>
        </w:rPr>
        <w:t>Whilst the alleged gross misconduct is being investigated, a volunteer may be asked to stay away from the studios and to not undertake any duties on behalf of Marlow FM during this time.</w:t>
      </w:r>
    </w:p>
    <w:p w14:paraId="161810F4" w14:textId="77777777" w:rsidR="009620A8" w:rsidRPr="002F7F85" w:rsidRDefault="009620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rPrChange w:id="543" w:author="Microsoft Office User" w:date="2021-02-10T11:55:00Z">
            <w:rPr>
              <w:rFonts w:cs="Arial"/>
              <w:bCs/>
            </w:rPr>
          </w:rPrChange>
        </w:rPr>
        <w:pPrChange w:id="544" w:author="Microsoft Office User" w:date="2021-02-10T11:55:00Z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4A419A00" w14:textId="4AF8A88C" w:rsidR="00DE5199" w:rsidRPr="000C5F7C" w:rsidRDefault="00DE519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ins w:id="545" w:author="Microsoft Office User" w:date="2021-02-10T12:06:00Z"/>
          <w:rFonts w:ascii="Arial" w:hAnsi="Arial" w:cs="Arial"/>
          <w:rPrChange w:id="546" w:author="Microsoft Office User" w:date="2021-02-10T12:06:00Z">
            <w:rPr>
              <w:ins w:id="547" w:author="Microsoft Office User" w:date="2021-02-10T12:06:00Z"/>
              <w:rFonts w:ascii="Arial" w:hAnsi="Arial" w:cs="Arial"/>
              <w:b/>
              <w:bCs/>
            </w:rPr>
          </w:rPrChange>
        </w:rPr>
        <w:pPrChange w:id="548" w:author="Microsoft Office User" w:date="2021-02-10T11:55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  <w:r w:rsidRPr="002F7F85">
        <w:rPr>
          <w:rFonts w:ascii="Arial" w:hAnsi="Arial" w:cs="Arial"/>
          <w:b/>
          <w:bCs/>
          <w:rPrChange w:id="549" w:author="Microsoft Office User" w:date="2021-02-10T11:55:00Z">
            <w:rPr>
              <w:rFonts w:cs="Arial"/>
              <w:b/>
              <w:bCs/>
            </w:rPr>
          </w:rPrChange>
        </w:rPr>
        <w:t>Appeal</w:t>
      </w:r>
    </w:p>
    <w:p w14:paraId="4E458F5C" w14:textId="77777777" w:rsidR="000C5F7C" w:rsidRPr="002F7F85" w:rsidRDefault="000C5F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rPrChange w:id="550" w:author="Microsoft Office User" w:date="2021-02-10T11:55:00Z">
            <w:rPr>
              <w:rFonts w:cs="Calibri"/>
            </w:rPr>
          </w:rPrChange>
        </w:rPr>
        <w:pPrChange w:id="551" w:author="Microsoft Office User" w:date="2021-02-10T12:06:00Z">
          <w:pPr>
            <w:pStyle w:val="ListParagraph"/>
            <w:widowControl w:val="0"/>
            <w:numPr>
              <w:numId w:val="27"/>
            </w:num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</w:pPr>
        </w:pPrChange>
      </w:pPr>
    </w:p>
    <w:p w14:paraId="3FD26AF7" w14:textId="6F86ACE3" w:rsidR="009620A8" w:rsidRPr="002F7F85" w:rsidRDefault="009620A8">
      <w:pPr>
        <w:rPr>
          <w:rFonts w:ascii="Arial" w:eastAsia="Times New Roman" w:hAnsi="Arial" w:cs="Arial"/>
          <w:rPrChange w:id="552" w:author="Microsoft Office User" w:date="2021-02-10T11:55:00Z">
            <w:rPr>
              <w:rFonts w:eastAsia="Times New Roman"/>
              <w:sz w:val="24"/>
              <w:szCs w:val="24"/>
            </w:rPr>
          </w:rPrChange>
        </w:rPr>
        <w:pPrChange w:id="553" w:author="Microsoft Office User" w:date="2021-02-10T11:55:00Z">
          <w:pPr>
            <w:jc w:val="both"/>
          </w:pPr>
        </w:pPrChange>
      </w:pPr>
      <w:r w:rsidRPr="002F7F85">
        <w:rPr>
          <w:rFonts w:ascii="Arial" w:eastAsia="Times New Roman" w:hAnsi="Arial" w:cs="Arial"/>
          <w:rPrChange w:id="554" w:author="Microsoft Office User" w:date="2021-02-10T11:55:00Z">
            <w:rPr>
              <w:rFonts w:eastAsia="Times New Roman"/>
            </w:rPr>
          </w:rPrChange>
        </w:rPr>
        <w:t xml:space="preserve">A person may appeal against any disciplinary decision and must do so within five working days of receiving notification of such a decision. The appeal must be made in writing and outline the grounds for the appeal. The appeal will be chaired by a senior member </w:t>
      </w:r>
      <w:ins w:id="555" w:author="Microsoft Office User" w:date="2021-02-10T12:07:00Z">
        <w:r w:rsidR="000C5F7C">
          <w:rPr>
            <w:rFonts w:ascii="Arial" w:eastAsia="Times New Roman" w:hAnsi="Arial" w:cs="Arial"/>
          </w:rPr>
          <w:t xml:space="preserve">of the </w:t>
        </w:r>
      </w:ins>
      <w:r w:rsidR="002F7F85" w:rsidRPr="002F7F85">
        <w:rPr>
          <w:rFonts w:ascii="Arial" w:eastAsia="Times New Roman" w:hAnsi="Arial" w:cs="Arial"/>
          <w:rPrChange w:id="556" w:author="Microsoft Office User" w:date="2021-02-10T11:55:00Z">
            <w:rPr>
              <w:rFonts w:eastAsia="Times New Roman"/>
            </w:rPr>
          </w:rPrChange>
        </w:rPr>
        <w:t>Man</w:t>
      </w:r>
      <w:ins w:id="557" w:author="Microsoft Office User" w:date="2021-02-10T12:07:00Z">
        <w:r w:rsidR="000C5F7C">
          <w:rPr>
            <w:rFonts w:ascii="Arial" w:eastAsia="Times New Roman" w:hAnsi="Arial" w:cs="Arial"/>
          </w:rPr>
          <w:t>a</w:t>
        </w:r>
      </w:ins>
      <w:r w:rsidR="002F7F85" w:rsidRPr="002F7F85">
        <w:rPr>
          <w:rFonts w:ascii="Arial" w:eastAsia="Times New Roman" w:hAnsi="Arial" w:cs="Arial"/>
          <w:rPrChange w:id="558" w:author="Microsoft Office User" w:date="2021-02-10T11:55:00Z">
            <w:rPr>
              <w:rFonts w:eastAsia="Times New Roman"/>
            </w:rPr>
          </w:rPrChange>
        </w:rPr>
        <w:t xml:space="preserve">gement Team </w:t>
      </w:r>
      <w:r w:rsidRPr="002F7F85">
        <w:rPr>
          <w:rFonts w:ascii="Arial" w:eastAsia="Times New Roman" w:hAnsi="Arial" w:cs="Arial"/>
          <w:rPrChange w:id="559" w:author="Microsoft Office User" w:date="2021-02-10T11:55:00Z">
            <w:rPr>
              <w:rFonts w:eastAsia="Times New Roman"/>
            </w:rPr>
          </w:rPrChange>
        </w:rPr>
        <w:t>who was not involved in the original disciplinary decision. The decision made at the appeal hearing will be final.</w:t>
      </w:r>
    </w:p>
    <w:p w14:paraId="2ADD53B5" w14:textId="77777777" w:rsidR="00DE5199" w:rsidRPr="002F7F85" w:rsidRDefault="00DE5199" w:rsidP="002F7F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rPrChange w:id="560" w:author="Microsoft Office User" w:date="2021-02-10T11:55:00Z">
            <w:rPr>
              <w:rFonts w:cs="Calibri"/>
            </w:rPr>
          </w:rPrChange>
        </w:rPr>
      </w:pPr>
      <w:r w:rsidRPr="002F7F85">
        <w:rPr>
          <w:rFonts w:ascii="Arial" w:hAnsi="Arial" w:cs="Arial"/>
          <w:rPrChange w:id="561" w:author="Microsoft Office User" w:date="2021-02-10T11:55:00Z">
            <w:rPr>
              <w:rFonts w:cs="Arial"/>
            </w:rPr>
          </w:rPrChange>
        </w:rPr>
        <w:t> </w:t>
      </w:r>
    </w:p>
    <w:p w14:paraId="106E6586" w14:textId="07E119DA" w:rsidR="009A468F" w:rsidRPr="002F7F85" w:rsidRDefault="00DE5199" w:rsidP="002F7F85">
      <w:pPr>
        <w:rPr>
          <w:rFonts w:ascii="Arial" w:hAnsi="Arial" w:cs="Arial"/>
          <w:rPrChange w:id="562" w:author="Microsoft Office User" w:date="2021-02-10T11:55:00Z">
            <w:rPr/>
          </w:rPrChange>
        </w:rPr>
      </w:pPr>
      <w:r w:rsidRPr="002F7F85">
        <w:rPr>
          <w:rFonts w:ascii="Arial" w:hAnsi="Arial" w:cs="Arial"/>
          <w:rPrChange w:id="563" w:author="Microsoft Office User" w:date="2021-02-10T11:55:00Z">
            <w:rPr>
              <w:rFonts w:cs="Arial"/>
            </w:rPr>
          </w:rPrChange>
        </w:rPr>
        <w:t> </w:t>
      </w:r>
    </w:p>
    <w:p w14:paraId="43B2BA50" w14:textId="77777777" w:rsidR="009A468F" w:rsidRPr="002F7F85" w:rsidRDefault="009A468F" w:rsidP="002F7F85">
      <w:pPr>
        <w:rPr>
          <w:rFonts w:ascii="Arial" w:hAnsi="Arial" w:cs="Arial"/>
          <w:rPrChange w:id="564" w:author="Microsoft Office User" w:date="2021-02-10T11:55:00Z">
            <w:rPr/>
          </w:rPrChange>
        </w:rPr>
      </w:pPr>
    </w:p>
    <w:p w14:paraId="24D478AB" w14:textId="77777777" w:rsidR="0096313A" w:rsidRPr="002F7F85" w:rsidRDefault="0096313A" w:rsidP="002F7F85">
      <w:pPr>
        <w:rPr>
          <w:rFonts w:ascii="Arial" w:hAnsi="Arial" w:cs="Arial"/>
          <w:rPrChange w:id="565" w:author="Microsoft Office User" w:date="2021-02-10T11:55:00Z">
            <w:rPr/>
          </w:rPrChange>
        </w:rPr>
      </w:pPr>
    </w:p>
    <w:sectPr w:rsidR="0096313A" w:rsidRPr="002F7F85" w:rsidSect="000C5F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88" w:footer="708" w:gutter="0"/>
      <w:cols w:space="708"/>
      <w:docGrid w:linePitch="360"/>
      <w:sectPrChange w:id="571" w:author="Microsoft Office User" w:date="2021-02-10T11:57:00Z">
        <w:sectPr w:rsidR="0096313A" w:rsidRPr="002F7F85" w:rsidSect="000C5F7C">
          <w:pgMar w:top="1440" w:right="1440" w:bottom="1440" w:left="1440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Patricia Reading" w:date="2021-02-07T19:16:00Z" w:initials="PR">
    <w:p w14:paraId="1F8D1ABF" w14:textId="7FAFF4E6" w:rsidR="00F811BF" w:rsidRDefault="00F811BF">
      <w:pPr>
        <w:pStyle w:val="CommentText"/>
      </w:pPr>
      <w:r>
        <w:rPr>
          <w:rStyle w:val="CommentReference"/>
        </w:rPr>
        <w:annotationRef/>
      </w:r>
      <w:r>
        <w:t xml:space="preserve">Suggest numbering the sections so </w:t>
      </w:r>
      <w:proofErr w:type="gramStart"/>
      <w:r>
        <w:t>can  cross</w:t>
      </w:r>
      <w:proofErr w:type="gramEnd"/>
      <w:r>
        <w:t xml:space="preserve"> reference</w:t>
      </w:r>
    </w:p>
  </w:comment>
  <w:comment w:id="14" w:author="Microsoft Office User" w:date="2021-02-10T11:37:00Z" w:initials="MOU">
    <w:p w14:paraId="06F312A8" w14:textId="361F6663" w:rsidR="0019732C" w:rsidRDefault="0019732C">
      <w:pPr>
        <w:pStyle w:val="CommentText"/>
      </w:pPr>
      <w:r>
        <w:rPr>
          <w:rStyle w:val="CommentReference"/>
        </w:rPr>
        <w:annotationRef/>
      </w:r>
    </w:p>
  </w:comment>
  <w:comment w:id="15" w:author="Microsoft Office User" w:date="2021-02-10T11:45:00Z" w:initials="MOU">
    <w:p w14:paraId="3F997B49" w14:textId="7E1B66D9" w:rsidR="0019732C" w:rsidRDefault="0019732C">
      <w:pPr>
        <w:pStyle w:val="CommentText"/>
      </w:pPr>
      <w:r>
        <w:rPr>
          <w:rStyle w:val="CommentReference"/>
        </w:rPr>
        <w:annotationRef/>
      </w:r>
    </w:p>
  </w:comment>
  <w:comment w:id="16" w:author="Microsoft Office User" w:date="2021-02-10T11:45:00Z" w:initials="MOU">
    <w:p w14:paraId="7C459009" w14:textId="13B39731" w:rsidR="0019732C" w:rsidRDefault="0019732C">
      <w:pPr>
        <w:pStyle w:val="CommentText"/>
      </w:pPr>
      <w:r>
        <w:rPr>
          <w:rStyle w:val="CommentReference"/>
        </w:rPr>
        <w:annotationRef/>
      </w:r>
    </w:p>
  </w:comment>
  <w:comment w:id="65" w:author="Patricia Reading" w:date="2021-02-07T19:07:00Z" w:initials="PR">
    <w:p w14:paraId="0E8F5B1A" w14:textId="2F019803" w:rsidR="0052372B" w:rsidRDefault="0052372B">
      <w:pPr>
        <w:pStyle w:val="CommentText"/>
      </w:pPr>
      <w:r>
        <w:rPr>
          <w:rStyle w:val="CommentReference"/>
        </w:rPr>
        <w:annotationRef/>
      </w:r>
      <w:r>
        <w:t>I would reorder these as the ones that occur the most are bad time keeping, disrepute</w:t>
      </w:r>
      <w:r w:rsidR="00F811BF">
        <w:t>, violation of rules</w:t>
      </w:r>
      <w:r>
        <w:br/>
      </w:r>
      <w:r w:rsidR="00F811BF">
        <w:t>S</w:t>
      </w:r>
      <w:r>
        <w:t xml:space="preserve">ome </w:t>
      </w:r>
      <w:r w:rsidR="00F811BF">
        <w:t xml:space="preserve">are </w:t>
      </w:r>
      <w:r>
        <w:t>gross negligence</w:t>
      </w:r>
      <w:r w:rsidR="00F811BF">
        <w:t xml:space="preserve"> which is defined later, does it also need to be a section here? So clear which are gross misconduct, out the door versus solvable misconduct – and they aren’t the same in the Gross Misconduct section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8D1ABF" w15:done="1"/>
  <w15:commentEx w15:paraId="06F312A8" w15:paraIdParent="1F8D1ABF" w15:done="1"/>
  <w15:commentEx w15:paraId="3F997B49" w15:paraIdParent="1F8D1ABF" w15:done="1"/>
  <w15:commentEx w15:paraId="7C459009" w15:paraIdParent="1F8D1ABF" w15:done="1"/>
  <w15:commentEx w15:paraId="0E8F5B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BAFE" w16cex:dateUtc="2021-02-07T19:16:00Z"/>
  <w16cex:commentExtensible w16cex:durableId="23CABA33" w16cex:dateUtc="2021-02-07T19:12:00Z"/>
  <w16cex:commentExtensible w16cex:durableId="23CAB8DE" w16cex:dateUtc="2021-02-07T19:07:00Z"/>
  <w16cex:commentExtensible w16cex:durableId="23CAB9B5" w16cex:dateUtc="2021-02-07T19:10:00Z"/>
  <w16cex:commentExtensible w16cex:durableId="23CAB9ED" w16cex:dateUtc="2021-02-07T19:11:00Z"/>
  <w16cex:commentExtensible w16cex:durableId="23CABA7B" w16cex:dateUtc="2021-02-07T19:14:00Z"/>
  <w16cex:commentExtensible w16cex:durableId="23CABB8B" w16cex:dateUtc="2021-02-07T1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8D1ABF" w16cid:durableId="23CABAFE"/>
  <w16cid:commentId w16cid:paraId="1DB50A24" w16cid:durableId="23CABA33"/>
  <w16cid:commentId w16cid:paraId="0E8F5B1A" w16cid:durableId="23CAB8DE"/>
  <w16cid:commentId w16cid:paraId="0C331665" w16cid:durableId="23CAB9B5"/>
  <w16cid:commentId w16cid:paraId="5F624CD9" w16cid:durableId="23CAB9ED"/>
  <w16cid:commentId w16cid:paraId="350832F6" w16cid:durableId="23CABA7B"/>
  <w16cid:commentId w16cid:paraId="637C2722" w16cid:durableId="23CABB8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3AA43" w14:textId="77777777" w:rsidR="005F0CE4" w:rsidRDefault="005F0CE4" w:rsidP="0096313A">
      <w:pPr>
        <w:spacing w:after="0" w:line="240" w:lineRule="auto"/>
      </w:pPr>
      <w:r>
        <w:separator/>
      </w:r>
    </w:p>
  </w:endnote>
  <w:endnote w:type="continuationSeparator" w:id="0">
    <w:p w14:paraId="34A342B0" w14:textId="77777777" w:rsidR="005F0CE4" w:rsidRDefault="005F0CE4" w:rsidP="0096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E7BDA" w14:textId="77777777" w:rsidR="004741D7" w:rsidRDefault="004741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63648" w14:textId="6185D5CA" w:rsidR="007A321D" w:rsidRPr="007A321D" w:rsidRDefault="00442535" w:rsidP="007A321D">
    <w:pPr>
      <w:tabs>
        <w:tab w:val="center" w:pos="4513"/>
        <w:tab w:val="right" w:pos="9026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>Marlow FM 97.5</w:t>
    </w:r>
    <w:r w:rsidR="007A321D" w:rsidRPr="007A321D">
      <w:rPr>
        <w:sz w:val="16"/>
        <w:szCs w:val="16"/>
      </w:rPr>
      <w:t xml:space="preserve"> | </w:t>
    </w:r>
    <w:hyperlink r:id="rId1" w:history="1">
      <w:r w:rsidRPr="00F87F61">
        <w:rPr>
          <w:rStyle w:val="Hyperlink"/>
          <w:sz w:val="16"/>
          <w:szCs w:val="16"/>
        </w:rPr>
        <w:t>www.marlowfm.co.uk</w:t>
      </w:r>
    </w:hyperlink>
    <w:r w:rsidR="007A321D" w:rsidRPr="007A321D">
      <w:rPr>
        <w:sz w:val="16"/>
        <w:szCs w:val="16"/>
      </w:rPr>
      <w:tab/>
    </w:r>
    <w:r w:rsidR="007A321D" w:rsidRPr="007A321D">
      <w:rPr>
        <w:sz w:val="16"/>
        <w:szCs w:val="16"/>
      </w:rPr>
      <w:tab/>
    </w:r>
    <w:r w:rsidR="000A6369">
      <w:rPr>
        <w:sz w:val="16"/>
        <w:szCs w:val="16"/>
      </w:rPr>
      <w:t>Disciplinary</w:t>
    </w:r>
    <w:r w:rsidR="007A321D">
      <w:rPr>
        <w:sz w:val="16"/>
        <w:szCs w:val="16"/>
      </w:rPr>
      <w:t xml:space="preserve"> Policy</w:t>
    </w:r>
  </w:p>
  <w:p w14:paraId="6F7CD60C" w14:textId="676AC768" w:rsidR="007A321D" w:rsidRPr="007A321D" w:rsidRDefault="00FE0B95" w:rsidP="007A321D">
    <w:pPr>
      <w:tabs>
        <w:tab w:val="center" w:pos="4513"/>
        <w:tab w:val="right" w:pos="9026"/>
      </w:tabs>
      <w:spacing w:after="0" w:line="240" w:lineRule="auto"/>
    </w:pPr>
    <w:r>
      <w:rPr>
        <w:sz w:val="16"/>
        <w:szCs w:val="16"/>
      </w:rPr>
      <w:t>Longridge</w:t>
    </w:r>
    <w:r w:rsidR="00436324">
      <w:rPr>
        <w:sz w:val="16"/>
        <w:szCs w:val="16"/>
      </w:rPr>
      <w:t>, Quarry</w:t>
    </w:r>
    <w:r>
      <w:rPr>
        <w:sz w:val="16"/>
        <w:szCs w:val="16"/>
      </w:rPr>
      <w:t xml:space="preserve"> W</w:t>
    </w:r>
    <w:r w:rsidR="00436324">
      <w:rPr>
        <w:sz w:val="16"/>
        <w:szCs w:val="16"/>
      </w:rPr>
      <w:t xml:space="preserve">ood </w:t>
    </w:r>
    <w:r>
      <w:rPr>
        <w:sz w:val="16"/>
        <w:szCs w:val="16"/>
      </w:rPr>
      <w:t>Road</w:t>
    </w:r>
    <w:r w:rsidR="007A321D" w:rsidRPr="007A321D">
      <w:rPr>
        <w:sz w:val="16"/>
        <w:szCs w:val="16"/>
      </w:rPr>
      <w:t xml:space="preserve"> </w:t>
    </w:r>
    <w:r w:rsidR="00442535">
      <w:rPr>
        <w:sz w:val="16"/>
        <w:szCs w:val="16"/>
      </w:rPr>
      <w:t>Marlow</w:t>
    </w:r>
    <w:r w:rsidR="007A321D" w:rsidRPr="007A321D">
      <w:rPr>
        <w:sz w:val="16"/>
        <w:szCs w:val="16"/>
      </w:rPr>
      <w:t xml:space="preserve">, Buckinghamshire </w:t>
    </w:r>
    <w:r w:rsidR="00514F5A">
      <w:rPr>
        <w:sz w:val="16"/>
        <w:szCs w:val="16"/>
      </w:rPr>
      <w:t xml:space="preserve">SL7 </w:t>
    </w:r>
    <w:r w:rsidR="00EB3FC8">
      <w:rPr>
        <w:sz w:val="16"/>
        <w:szCs w:val="16"/>
      </w:rPr>
      <w:t>1RE</w:t>
    </w:r>
    <w:r w:rsidR="00676BF3">
      <w:rPr>
        <w:sz w:val="16"/>
        <w:szCs w:val="16"/>
      </w:rPr>
      <w:t xml:space="preserve"> </w:t>
    </w:r>
    <w:r w:rsidR="00676BF3">
      <w:rPr>
        <w:sz w:val="16"/>
        <w:szCs w:val="16"/>
      </w:rPr>
      <w:tab/>
    </w:r>
    <w:r w:rsidR="00676BF3">
      <w:rPr>
        <w:sz w:val="16"/>
        <w:szCs w:val="16"/>
      </w:rPr>
      <w:tab/>
    </w:r>
    <w:ins w:id="569" w:author="Microsoft Office User" w:date="2021-02-10T11:59:00Z">
      <w:r w:rsidR="000C5F7C">
        <w:rPr>
          <w:sz w:val="16"/>
          <w:szCs w:val="16"/>
        </w:rPr>
        <w:t>February</w:t>
      </w:r>
    </w:ins>
    <w:del w:id="570" w:author="Microsoft Office User" w:date="2021-02-10T11:59:00Z">
      <w:r w:rsidR="00676BF3" w:rsidDel="000C5F7C">
        <w:rPr>
          <w:sz w:val="16"/>
          <w:szCs w:val="16"/>
        </w:rPr>
        <w:delText>January</w:delText>
      </w:r>
    </w:del>
    <w:r w:rsidR="00676BF3">
      <w:rPr>
        <w:sz w:val="16"/>
        <w:szCs w:val="16"/>
      </w:rPr>
      <w:t xml:space="preserve"> 2021</w:t>
    </w:r>
  </w:p>
  <w:p w14:paraId="31FFC4CD" w14:textId="77777777" w:rsidR="00643783" w:rsidRPr="007A321D" w:rsidRDefault="00643783" w:rsidP="007A32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97EC7" w14:textId="77777777" w:rsidR="004741D7" w:rsidRDefault="004741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B5087" w14:textId="77777777" w:rsidR="005F0CE4" w:rsidRDefault="005F0CE4" w:rsidP="0096313A">
      <w:pPr>
        <w:spacing w:after="0" w:line="240" w:lineRule="auto"/>
      </w:pPr>
      <w:r>
        <w:separator/>
      </w:r>
    </w:p>
  </w:footnote>
  <w:footnote w:type="continuationSeparator" w:id="0">
    <w:p w14:paraId="73D615AD" w14:textId="77777777" w:rsidR="005F0CE4" w:rsidRDefault="005F0CE4" w:rsidP="00963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C247B" w14:textId="77777777" w:rsidR="004741D7" w:rsidRDefault="004741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08894" w14:textId="7996D456" w:rsidR="00442535" w:rsidRDefault="002F7F85" w:rsidP="00FE0B95">
    <w:pPr>
      <w:pStyle w:val="Header"/>
      <w:jc w:val="center"/>
    </w:pPr>
    <w:bookmarkStart w:id="566" w:name="_GoBack"/>
    <w:ins w:id="567" w:author="Microsoft Office User" w:date="2021-02-10T11:56:00Z">
      <w:r w:rsidRPr="00DF0929">
        <w:rPr>
          <w:noProof/>
          <w:lang w:val="en-US"/>
        </w:rPr>
        <w:drawing>
          <wp:inline distT="0" distB="0" distL="0" distR="0" wp14:anchorId="7A46B932" wp14:editId="00AA6475">
            <wp:extent cx="1997733" cy="9963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99750" cy="9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  <w:bookmarkEnd w:id="566"/>
    <w:del w:id="568" w:author="Microsoft Office User" w:date="2021-02-10T11:56:00Z">
      <w:r w:rsidR="00FE0B95" w:rsidDel="002F7F85">
        <w:rPr>
          <w:noProof/>
          <w:lang w:val="en-US"/>
        </w:rPr>
        <w:drawing>
          <wp:inline distT="0" distB="0" distL="0" distR="0" wp14:anchorId="6A35A1AA" wp14:editId="2A5CECD7">
            <wp:extent cx="1009650" cy="10096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83D80" w14:textId="77777777" w:rsidR="004741D7" w:rsidRDefault="004741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5734E38"/>
    <w:multiLevelType w:val="hybridMultilevel"/>
    <w:tmpl w:val="19948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885606"/>
    <w:multiLevelType w:val="hybridMultilevel"/>
    <w:tmpl w:val="4E60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1824DCD"/>
    <w:multiLevelType w:val="hybridMultilevel"/>
    <w:tmpl w:val="D2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D7A0A"/>
    <w:multiLevelType w:val="hybridMultilevel"/>
    <w:tmpl w:val="5C1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62956"/>
    <w:multiLevelType w:val="hybridMultilevel"/>
    <w:tmpl w:val="00D68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C16BD8"/>
    <w:multiLevelType w:val="hybridMultilevel"/>
    <w:tmpl w:val="0FCA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1651A"/>
    <w:multiLevelType w:val="hybridMultilevel"/>
    <w:tmpl w:val="CF28C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C55962"/>
    <w:multiLevelType w:val="hybridMultilevel"/>
    <w:tmpl w:val="C80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203E8"/>
    <w:multiLevelType w:val="hybridMultilevel"/>
    <w:tmpl w:val="1E82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9C0287"/>
    <w:multiLevelType w:val="hybridMultilevel"/>
    <w:tmpl w:val="0206E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8CC3BC6">
      <w:start w:val="17"/>
      <w:numFmt w:val="bullet"/>
      <w:lvlText w:val="•"/>
      <w:lvlJc w:val="left"/>
      <w:pPr>
        <w:ind w:left="288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0CB2AD3"/>
    <w:multiLevelType w:val="hybridMultilevel"/>
    <w:tmpl w:val="30E8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921A2"/>
    <w:multiLevelType w:val="hybridMultilevel"/>
    <w:tmpl w:val="F462DA48"/>
    <w:lvl w:ilvl="0" w:tplc="99AAB5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B5467"/>
    <w:multiLevelType w:val="hybridMultilevel"/>
    <w:tmpl w:val="78F27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BA0B28"/>
    <w:multiLevelType w:val="hybridMultilevel"/>
    <w:tmpl w:val="57C0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654C3"/>
    <w:multiLevelType w:val="hybridMultilevel"/>
    <w:tmpl w:val="F4560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8971DB"/>
    <w:multiLevelType w:val="hybridMultilevel"/>
    <w:tmpl w:val="4F0013D4"/>
    <w:lvl w:ilvl="0" w:tplc="BA32B744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6D13AAF"/>
    <w:multiLevelType w:val="hybridMultilevel"/>
    <w:tmpl w:val="1EBEE992"/>
    <w:lvl w:ilvl="0" w:tplc="5E06A7E8">
      <w:start w:val="1"/>
      <w:numFmt w:val="bullet"/>
      <w:lvlText w:val=""/>
      <w:lvlJc w:val="righ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5A7848"/>
    <w:multiLevelType w:val="hybridMultilevel"/>
    <w:tmpl w:val="D982DB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6D5D5971"/>
    <w:multiLevelType w:val="multilevel"/>
    <w:tmpl w:val="8700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7608B2"/>
    <w:multiLevelType w:val="hybridMultilevel"/>
    <w:tmpl w:val="511AE60C"/>
    <w:lvl w:ilvl="0" w:tplc="669E49BE">
      <w:start w:val="4"/>
      <w:numFmt w:val="decimal"/>
      <w:lvlText w:val="%1."/>
      <w:lvlJc w:val="left"/>
      <w:pPr>
        <w:ind w:left="36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8B33E7"/>
    <w:multiLevelType w:val="hybridMultilevel"/>
    <w:tmpl w:val="B37A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D4146"/>
    <w:multiLevelType w:val="hybridMultilevel"/>
    <w:tmpl w:val="937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6"/>
  </w:num>
  <w:num w:numId="3">
    <w:abstractNumId w:val="12"/>
  </w:num>
  <w:num w:numId="4">
    <w:abstractNumId w:val="2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26"/>
  </w:num>
  <w:num w:numId="13">
    <w:abstractNumId w:val="20"/>
  </w:num>
  <w:num w:numId="14">
    <w:abstractNumId w:val="6"/>
  </w:num>
  <w:num w:numId="15">
    <w:abstractNumId w:val="14"/>
  </w:num>
  <w:num w:numId="16">
    <w:abstractNumId w:val="17"/>
  </w:num>
  <w:num w:numId="17">
    <w:abstractNumId w:val="11"/>
  </w:num>
  <w:num w:numId="18">
    <w:abstractNumId w:val="25"/>
  </w:num>
  <w:num w:numId="19">
    <w:abstractNumId w:val="8"/>
  </w:num>
  <w:num w:numId="20">
    <w:abstractNumId w:val="9"/>
  </w:num>
  <w:num w:numId="21">
    <w:abstractNumId w:val="19"/>
  </w:num>
  <w:num w:numId="22">
    <w:abstractNumId w:val="13"/>
  </w:num>
  <w:num w:numId="23">
    <w:abstractNumId w:val="18"/>
  </w:num>
  <w:num w:numId="24">
    <w:abstractNumId w:val="15"/>
  </w:num>
  <w:num w:numId="25">
    <w:abstractNumId w:val="10"/>
  </w:num>
  <w:num w:numId="26">
    <w:abstractNumId w:val="22"/>
  </w:num>
  <w:num w:numId="27">
    <w:abstractNumId w:val="2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Patricia Reading">
    <w15:presenceInfo w15:providerId="Windows Live" w15:userId="cfa83c0fe3ca5e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3A"/>
    <w:rsid w:val="000162C6"/>
    <w:rsid w:val="00047990"/>
    <w:rsid w:val="00050F28"/>
    <w:rsid w:val="000629D6"/>
    <w:rsid w:val="000941F8"/>
    <w:rsid w:val="000A6369"/>
    <w:rsid w:val="000C5F7C"/>
    <w:rsid w:val="0016392B"/>
    <w:rsid w:val="00176E56"/>
    <w:rsid w:val="00184F3C"/>
    <w:rsid w:val="00193904"/>
    <w:rsid w:val="0019732C"/>
    <w:rsid w:val="001A244C"/>
    <w:rsid w:val="001E6444"/>
    <w:rsid w:val="0022514D"/>
    <w:rsid w:val="00230200"/>
    <w:rsid w:val="00230389"/>
    <w:rsid w:val="00291F93"/>
    <w:rsid w:val="002D2A76"/>
    <w:rsid w:val="002F6516"/>
    <w:rsid w:val="002F7F85"/>
    <w:rsid w:val="00320127"/>
    <w:rsid w:val="003439FE"/>
    <w:rsid w:val="003502EC"/>
    <w:rsid w:val="00395780"/>
    <w:rsid w:val="00436324"/>
    <w:rsid w:val="0043762B"/>
    <w:rsid w:val="00442535"/>
    <w:rsid w:val="004644A4"/>
    <w:rsid w:val="004741D7"/>
    <w:rsid w:val="00477649"/>
    <w:rsid w:val="00490525"/>
    <w:rsid w:val="004C0ECE"/>
    <w:rsid w:val="004C7F3D"/>
    <w:rsid w:val="004E0DDA"/>
    <w:rsid w:val="00514F5A"/>
    <w:rsid w:val="0052372B"/>
    <w:rsid w:val="005A2BC8"/>
    <w:rsid w:val="005B58AF"/>
    <w:rsid w:val="005F0CE4"/>
    <w:rsid w:val="005F17D6"/>
    <w:rsid w:val="005F6AD5"/>
    <w:rsid w:val="00610E9C"/>
    <w:rsid w:val="00643783"/>
    <w:rsid w:val="00676BF3"/>
    <w:rsid w:val="00693221"/>
    <w:rsid w:val="006B238A"/>
    <w:rsid w:val="006F1096"/>
    <w:rsid w:val="00704E5A"/>
    <w:rsid w:val="007A321D"/>
    <w:rsid w:val="008948FF"/>
    <w:rsid w:val="008B1C63"/>
    <w:rsid w:val="009620A8"/>
    <w:rsid w:val="0096313A"/>
    <w:rsid w:val="009721CB"/>
    <w:rsid w:val="00994C53"/>
    <w:rsid w:val="009A468F"/>
    <w:rsid w:val="00A32984"/>
    <w:rsid w:val="00A42B2C"/>
    <w:rsid w:val="00A90A05"/>
    <w:rsid w:val="00AB57AB"/>
    <w:rsid w:val="00AE06FC"/>
    <w:rsid w:val="00B36AC6"/>
    <w:rsid w:val="00BA566A"/>
    <w:rsid w:val="00BD048F"/>
    <w:rsid w:val="00BE00CE"/>
    <w:rsid w:val="00C24221"/>
    <w:rsid w:val="00CE5994"/>
    <w:rsid w:val="00D756C4"/>
    <w:rsid w:val="00DE5199"/>
    <w:rsid w:val="00E35CE3"/>
    <w:rsid w:val="00E37D61"/>
    <w:rsid w:val="00E54BBA"/>
    <w:rsid w:val="00E8389E"/>
    <w:rsid w:val="00EB0A6C"/>
    <w:rsid w:val="00EB3FC8"/>
    <w:rsid w:val="00F63BE2"/>
    <w:rsid w:val="00F728AB"/>
    <w:rsid w:val="00F811BF"/>
    <w:rsid w:val="00FC16E4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1550"/>
  <w15:chartTrackingRefBased/>
  <w15:docId w15:val="{0FC77C58-FC39-413C-BBA9-28DE2A6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3A"/>
  </w:style>
  <w:style w:type="paragraph" w:styleId="Footer">
    <w:name w:val="footer"/>
    <w:basedOn w:val="Normal"/>
    <w:link w:val="FooterChar"/>
    <w:uiPriority w:val="99"/>
    <w:unhideWhenUsed/>
    <w:rsid w:val="0096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3A"/>
  </w:style>
  <w:style w:type="paragraph" w:styleId="ListParagraph">
    <w:name w:val="List Paragraph"/>
    <w:basedOn w:val="Normal"/>
    <w:uiPriority w:val="34"/>
    <w:qFormat/>
    <w:rsid w:val="00B3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2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53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2372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7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7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7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8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9" Type="http://schemas.microsoft.com/office/2018/08/relationships/commentsExtensible" Target="commentsExtensi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owfm.co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1488</Words>
  <Characters>8484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Reading</dc:creator>
  <cp:keywords/>
  <dc:description/>
  <cp:lastModifiedBy>Microsoft Office User</cp:lastModifiedBy>
  <cp:revision>6</cp:revision>
  <cp:lastPrinted>2019-02-27T15:57:00Z</cp:lastPrinted>
  <dcterms:created xsi:type="dcterms:W3CDTF">2021-02-10T11:37:00Z</dcterms:created>
  <dcterms:modified xsi:type="dcterms:W3CDTF">2021-02-10T12:24:00Z</dcterms:modified>
</cp:coreProperties>
</file>